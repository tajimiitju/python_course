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67139" w14:textId="2DE78736" w:rsidR="00AF43A3" w:rsidRPr="00AF43A3" w:rsidDel="009C38C8" w:rsidRDefault="00AF43A3" w:rsidP="00AF43A3">
      <w:pPr>
        <w:spacing w:before="199" w:after="199" w:line="240" w:lineRule="auto"/>
        <w:jc w:val="both"/>
        <w:outlineLvl w:val="1"/>
        <w:rPr>
          <w:del w:id="0" w:author="jayanta shuva" w:date="2018-04-21T12:34:00Z"/>
          <w:rFonts w:eastAsia="Times New Roman" w:cstheme="minorHAnsi"/>
          <w:b/>
          <w:bCs/>
          <w:color w:val="000000"/>
          <w:sz w:val="40"/>
          <w:szCs w:val="40"/>
        </w:rPr>
      </w:pPr>
      <w:del w:id="1" w:author="jayanta shuva" w:date="2018-04-21T12:34:00Z">
        <w:r w:rsidRPr="00AF43A3" w:rsidDel="009C38C8">
          <w:rPr>
            <w:rFonts w:eastAsia="Times New Roman" w:cstheme="minorHAnsi"/>
            <w:b/>
            <w:bCs/>
            <w:color w:val="000000"/>
            <w:sz w:val="40"/>
            <w:szCs w:val="40"/>
          </w:rPr>
          <w:delText>Into</w:delText>
        </w:r>
        <w:r w:rsidDel="009C38C8">
          <w:rPr>
            <w:rFonts w:eastAsia="Times New Roman" w:cstheme="minorHAnsi"/>
            <w:b/>
            <w:bCs/>
            <w:color w:val="000000"/>
            <w:sz w:val="40"/>
            <w:szCs w:val="40"/>
          </w:rPr>
          <w:delText>duction</w:delText>
        </w:r>
      </w:del>
    </w:p>
    <w:p w14:paraId="613E1DFB" w14:textId="3C730E87" w:rsidR="00AF43A3" w:rsidRPr="00AF43A3" w:rsidDel="009C38C8" w:rsidRDefault="00AF43A3">
      <w:pPr>
        <w:pStyle w:val="NoSpacing"/>
        <w:rPr>
          <w:del w:id="2" w:author="jayanta shuva" w:date="2018-04-21T12:34:00Z"/>
        </w:rPr>
        <w:pPrChange w:id="3" w:author="jayanta" w:date="2018-03-11T22:38:00Z">
          <w:pPr>
            <w:spacing w:before="199" w:after="199" w:line="240" w:lineRule="auto"/>
            <w:jc w:val="both"/>
            <w:outlineLvl w:val="1"/>
          </w:pPr>
        </w:pPrChange>
      </w:pPr>
      <w:del w:id="4" w:author="jayanta shuva" w:date="2018-04-21T12:34:00Z">
        <w:r w:rsidRPr="00AF43A3" w:rsidDel="009C38C8">
          <w:delText>Jayanta Sarker</w:delText>
        </w:r>
      </w:del>
    </w:p>
    <w:p w14:paraId="40990E56" w14:textId="35FCD2A0" w:rsidR="00AF43A3" w:rsidDel="009C38C8" w:rsidRDefault="00AF43A3">
      <w:pPr>
        <w:pStyle w:val="NoSpacing"/>
        <w:rPr>
          <w:del w:id="5" w:author="jayanta shuva" w:date="2018-04-21T12:34:00Z"/>
        </w:rPr>
        <w:pPrChange w:id="6" w:author="jayanta" w:date="2018-03-11T22:49:00Z">
          <w:pPr>
            <w:spacing w:before="199" w:after="199" w:line="240" w:lineRule="auto"/>
            <w:jc w:val="both"/>
            <w:outlineLvl w:val="1"/>
          </w:pPr>
        </w:pPrChange>
      </w:pPr>
      <w:del w:id="7" w:author="jayanta shuva" w:date="2018-04-21T12:34:00Z">
        <w:r w:rsidRPr="00AF43A3" w:rsidDel="009C38C8">
          <w:delText>Data Analyst.</w:delText>
        </w:r>
      </w:del>
    </w:p>
    <w:p w14:paraId="5B92B9A9" w14:textId="3F290217" w:rsidR="00EE74C0" w:rsidRPr="00AF43A3" w:rsidDel="009C38C8" w:rsidRDefault="00EE74C0">
      <w:pPr>
        <w:pStyle w:val="NoSpacing"/>
        <w:rPr>
          <w:ins w:id="8" w:author="jayanta" w:date="2018-03-11T22:49:00Z"/>
          <w:del w:id="9" w:author="jayanta shuva" w:date="2018-04-21T12:34:00Z"/>
        </w:rPr>
        <w:pPrChange w:id="10" w:author="jayanta" w:date="2018-03-11T22:38:00Z">
          <w:pPr>
            <w:spacing w:before="199" w:after="199" w:line="240" w:lineRule="auto"/>
            <w:jc w:val="both"/>
            <w:outlineLvl w:val="1"/>
          </w:pPr>
        </w:pPrChange>
      </w:pPr>
    </w:p>
    <w:p w14:paraId="06C9AA80" w14:textId="23420E83" w:rsidR="00AF43A3" w:rsidDel="009C38C8" w:rsidRDefault="00AF43A3">
      <w:pPr>
        <w:pStyle w:val="NoSpacing"/>
        <w:rPr>
          <w:del w:id="11" w:author="jayanta shuva" w:date="2018-04-21T12:34:00Z"/>
          <w:rFonts w:eastAsia="Times New Roman" w:cstheme="minorHAnsi"/>
          <w:b/>
          <w:bCs/>
          <w:color w:val="000000"/>
          <w:sz w:val="40"/>
          <w:szCs w:val="40"/>
        </w:rPr>
        <w:pPrChange w:id="12" w:author="jayanta" w:date="2018-03-11T22:49:00Z">
          <w:pPr>
            <w:spacing w:before="199" w:after="199" w:line="240" w:lineRule="auto"/>
            <w:jc w:val="both"/>
            <w:outlineLvl w:val="1"/>
          </w:pPr>
        </w:pPrChange>
      </w:pPr>
    </w:p>
    <w:p w14:paraId="3BA41AE9" w14:textId="38338F7B" w:rsidR="00AF43A3" w:rsidRPr="00AF43A3" w:rsidDel="009C38C8" w:rsidRDefault="00AF43A3">
      <w:pPr>
        <w:pStyle w:val="NoSpacing"/>
        <w:rPr>
          <w:del w:id="13" w:author="jayanta shuva" w:date="2018-04-21T12:34:00Z"/>
        </w:rPr>
        <w:pPrChange w:id="14" w:author="jayanta" w:date="2018-03-11T22:49:00Z">
          <w:pPr>
            <w:spacing w:before="199" w:after="199" w:line="240" w:lineRule="auto"/>
            <w:jc w:val="both"/>
            <w:outlineLvl w:val="1"/>
          </w:pPr>
        </w:pPrChange>
      </w:pPr>
    </w:p>
    <w:p w14:paraId="723D5FF5" w14:textId="7C9B3115" w:rsidR="00AF43A3" w:rsidRPr="00AF43A3" w:rsidDel="009C38C8" w:rsidRDefault="00AF43A3" w:rsidP="00AF43A3">
      <w:pPr>
        <w:spacing w:before="199" w:after="199" w:line="240" w:lineRule="auto"/>
        <w:jc w:val="both"/>
        <w:outlineLvl w:val="1"/>
        <w:rPr>
          <w:del w:id="15" w:author="jayanta shuva" w:date="2018-04-21T12:34:00Z"/>
          <w:rFonts w:eastAsia="Times New Roman" w:cstheme="minorHAnsi"/>
          <w:b/>
          <w:bCs/>
          <w:color w:val="000000"/>
          <w:sz w:val="40"/>
          <w:szCs w:val="40"/>
        </w:rPr>
      </w:pPr>
      <w:del w:id="16" w:author="jayanta shuva" w:date="2018-04-21T12:34:00Z">
        <w:r w:rsidRPr="00AF43A3" w:rsidDel="009C38C8">
          <w:rPr>
            <w:rFonts w:eastAsia="Times New Roman" w:cstheme="minorHAnsi"/>
            <w:b/>
            <w:bCs/>
            <w:color w:val="000000"/>
            <w:sz w:val="40"/>
            <w:szCs w:val="40"/>
          </w:rPr>
          <w:delText>Why you should learn Python?</w:delText>
        </w:r>
      </w:del>
    </w:p>
    <w:p w14:paraId="7739D21E" w14:textId="68B6DD79" w:rsidR="00AF43A3" w:rsidDel="009C38C8" w:rsidRDefault="00AF43A3" w:rsidP="00AF43A3">
      <w:pPr>
        <w:spacing w:before="199" w:after="199" w:line="240" w:lineRule="auto"/>
        <w:jc w:val="both"/>
        <w:outlineLvl w:val="1"/>
        <w:rPr>
          <w:del w:id="17" w:author="jayanta shuva" w:date="2018-04-21T12:34:00Z"/>
          <w:rFonts w:eastAsia="Times New Roman" w:cstheme="minorHAnsi"/>
          <w:b/>
          <w:bCs/>
          <w:color w:val="000000"/>
          <w:sz w:val="40"/>
          <w:szCs w:val="40"/>
        </w:rPr>
      </w:pPr>
    </w:p>
    <w:p w14:paraId="0F9AF073" w14:textId="4A5B6C0F" w:rsidR="00DB565C" w:rsidRPr="00AF43A3" w:rsidDel="009C38C8" w:rsidRDefault="00DB565C" w:rsidP="00AF43A3">
      <w:pPr>
        <w:spacing w:before="199" w:after="199" w:line="240" w:lineRule="auto"/>
        <w:jc w:val="both"/>
        <w:outlineLvl w:val="1"/>
        <w:rPr>
          <w:ins w:id="18" w:author="jayanta" w:date="2018-03-11T23:23:00Z"/>
          <w:del w:id="19" w:author="jayanta shuva" w:date="2018-04-21T12:34:00Z"/>
          <w:rFonts w:eastAsia="Times New Roman" w:cstheme="minorHAnsi"/>
          <w:b/>
          <w:bCs/>
          <w:color w:val="000000"/>
          <w:sz w:val="40"/>
          <w:szCs w:val="40"/>
        </w:rPr>
      </w:pPr>
    </w:p>
    <w:p w14:paraId="01431864" w14:textId="304D5404" w:rsidR="00AF43A3" w:rsidRPr="00AF43A3" w:rsidDel="009C38C8" w:rsidRDefault="00AF43A3" w:rsidP="00AF43A3">
      <w:pPr>
        <w:spacing w:before="199" w:after="199" w:line="240" w:lineRule="auto"/>
        <w:jc w:val="both"/>
        <w:outlineLvl w:val="1"/>
        <w:rPr>
          <w:del w:id="20" w:author="jayanta shuva" w:date="2018-04-21T12:34:00Z"/>
          <w:rFonts w:eastAsia="Times New Roman" w:cstheme="minorHAnsi"/>
          <w:b/>
          <w:bCs/>
          <w:color w:val="000000"/>
          <w:sz w:val="40"/>
          <w:szCs w:val="40"/>
        </w:rPr>
      </w:pPr>
    </w:p>
    <w:p w14:paraId="099BF169" w14:textId="1C0D1DD6" w:rsidR="00AF43A3" w:rsidRPr="00AF43A3" w:rsidDel="009C38C8" w:rsidRDefault="00AF43A3" w:rsidP="00AF43A3">
      <w:pPr>
        <w:spacing w:before="199" w:after="199" w:line="240" w:lineRule="auto"/>
        <w:jc w:val="both"/>
        <w:outlineLvl w:val="1"/>
        <w:rPr>
          <w:del w:id="21" w:author="jayanta shuva" w:date="2018-04-21T12:34:00Z"/>
          <w:rFonts w:eastAsia="Times New Roman" w:cstheme="minorHAnsi"/>
          <w:b/>
          <w:bCs/>
          <w:color w:val="000000"/>
          <w:sz w:val="40"/>
          <w:szCs w:val="40"/>
        </w:rPr>
      </w:pPr>
      <w:del w:id="22" w:author="jayanta shuva" w:date="2018-04-21T12:34:00Z">
        <w:r w:rsidRPr="00AF43A3" w:rsidDel="009C38C8">
          <w:rPr>
            <w:rFonts w:eastAsia="Times New Roman" w:cstheme="minorHAnsi"/>
            <w:b/>
            <w:bCs/>
            <w:color w:val="000000"/>
            <w:sz w:val="40"/>
            <w:szCs w:val="40"/>
          </w:rPr>
          <w:delText>What is Difference Between Python 2 and 3?</w:delText>
        </w:r>
      </w:del>
    </w:p>
    <w:p w14:paraId="655E52E0" w14:textId="3E3E6299" w:rsidR="001E16F4" w:rsidDel="009C38C8" w:rsidRDefault="001E16F4" w:rsidP="00AF43A3">
      <w:pPr>
        <w:spacing w:before="199" w:after="199" w:line="240" w:lineRule="auto"/>
        <w:jc w:val="both"/>
        <w:outlineLvl w:val="1"/>
        <w:rPr>
          <w:ins w:id="23" w:author="jayanta" w:date="2018-03-11T23:23:00Z"/>
          <w:del w:id="24" w:author="jayanta shuva" w:date="2018-04-21T12:34:00Z"/>
          <w:rFonts w:eastAsia="Times New Roman" w:cstheme="minorHAnsi"/>
          <w:b/>
          <w:bCs/>
          <w:color w:val="000000"/>
          <w:sz w:val="40"/>
          <w:szCs w:val="40"/>
        </w:rPr>
      </w:pPr>
    </w:p>
    <w:p w14:paraId="05B86FEB" w14:textId="7A5968D6" w:rsidR="00DB565C" w:rsidRPr="00AF43A3" w:rsidDel="009C38C8" w:rsidRDefault="00DB565C" w:rsidP="00AF43A3">
      <w:pPr>
        <w:spacing w:before="199" w:after="199" w:line="240" w:lineRule="auto"/>
        <w:jc w:val="both"/>
        <w:outlineLvl w:val="1"/>
        <w:rPr>
          <w:del w:id="25" w:author="jayanta shuva" w:date="2018-04-21T12:34:00Z"/>
          <w:rFonts w:eastAsia="Times New Roman" w:cstheme="minorHAnsi"/>
          <w:b/>
          <w:bCs/>
          <w:color w:val="000000"/>
          <w:sz w:val="40"/>
          <w:szCs w:val="40"/>
        </w:rPr>
      </w:pPr>
    </w:p>
    <w:p w14:paraId="0912B6FC" w14:textId="53BDB9EC" w:rsidR="00AF43A3" w:rsidDel="009C38C8" w:rsidRDefault="00AF43A3" w:rsidP="00AF43A3">
      <w:pPr>
        <w:spacing w:before="199" w:after="199" w:line="240" w:lineRule="auto"/>
        <w:jc w:val="both"/>
        <w:outlineLvl w:val="1"/>
        <w:rPr>
          <w:del w:id="26" w:author="jayanta shuva" w:date="2018-04-21T12:34:00Z"/>
          <w:rFonts w:eastAsia="Times New Roman" w:cstheme="minorHAnsi"/>
          <w:b/>
          <w:bCs/>
          <w:color w:val="000000"/>
          <w:sz w:val="40"/>
          <w:szCs w:val="40"/>
        </w:rPr>
      </w:pPr>
      <w:del w:id="27" w:author="jayanta shuva" w:date="2018-04-21T12:34:00Z">
        <w:r w:rsidDel="009C38C8">
          <w:rPr>
            <w:rFonts w:eastAsia="Times New Roman" w:cstheme="minorHAnsi"/>
            <w:b/>
            <w:bCs/>
            <w:color w:val="000000"/>
            <w:sz w:val="40"/>
            <w:szCs w:val="40"/>
          </w:rPr>
          <w:delText>Anaconda Python distribution installation.</w:delText>
        </w:r>
      </w:del>
    </w:p>
    <w:p w14:paraId="4A070723" w14:textId="7B78FF4A" w:rsidR="001E16F4" w:rsidDel="009C38C8" w:rsidRDefault="001E16F4" w:rsidP="00AF43A3">
      <w:pPr>
        <w:spacing w:before="199" w:after="199" w:line="240" w:lineRule="auto"/>
        <w:jc w:val="both"/>
        <w:outlineLvl w:val="1"/>
        <w:rPr>
          <w:ins w:id="28" w:author="jayanta" w:date="2018-03-11T23:23:00Z"/>
          <w:del w:id="29" w:author="jayanta shuva" w:date="2018-04-21T12:34:00Z"/>
          <w:rFonts w:eastAsia="Times New Roman" w:cstheme="minorHAnsi"/>
          <w:b/>
          <w:bCs/>
          <w:color w:val="000000"/>
          <w:sz w:val="40"/>
          <w:szCs w:val="40"/>
        </w:rPr>
      </w:pPr>
    </w:p>
    <w:p w14:paraId="0FAA3409" w14:textId="6BE6A5ED" w:rsidR="00DB565C" w:rsidRPr="00AF43A3" w:rsidDel="009C38C8" w:rsidRDefault="00DB565C" w:rsidP="00AF43A3">
      <w:pPr>
        <w:spacing w:before="199" w:after="199" w:line="240" w:lineRule="auto"/>
        <w:jc w:val="both"/>
        <w:outlineLvl w:val="1"/>
        <w:rPr>
          <w:del w:id="30" w:author="jayanta shuva" w:date="2018-04-21T12:34:00Z"/>
          <w:rFonts w:eastAsia="Times New Roman" w:cstheme="minorHAnsi"/>
          <w:b/>
          <w:bCs/>
          <w:color w:val="000000"/>
          <w:sz w:val="40"/>
          <w:szCs w:val="40"/>
        </w:rPr>
      </w:pPr>
    </w:p>
    <w:p w14:paraId="54B0DF7D" w14:textId="49D16160" w:rsidR="00AF43A3" w:rsidRPr="00AF43A3" w:rsidDel="009C38C8" w:rsidRDefault="00AF43A3" w:rsidP="00AF43A3">
      <w:pPr>
        <w:spacing w:before="199" w:after="199" w:line="240" w:lineRule="auto"/>
        <w:jc w:val="both"/>
        <w:outlineLvl w:val="1"/>
        <w:rPr>
          <w:del w:id="31" w:author="jayanta shuva" w:date="2018-04-21T12:34:00Z"/>
          <w:rFonts w:eastAsia="Times New Roman" w:cstheme="minorHAnsi"/>
          <w:b/>
          <w:bCs/>
          <w:color w:val="000000"/>
          <w:sz w:val="40"/>
          <w:szCs w:val="40"/>
        </w:rPr>
      </w:pPr>
      <w:del w:id="32" w:author="jayanta shuva" w:date="2018-04-21T12:34:00Z">
        <w:r w:rsidRPr="00AF43A3" w:rsidDel="009C38C8">
          <w:rPr>
            <w:rFonts w:eastAsia="Times New Roman" w:cstheme="minorHAnsi"/>
            <w:b/>
            <w:bCs/>
            <w:color w:val="000000"/>
            <w:sz w:val="40"/>
            <w:szCs w:val="40"/>
          </w:rPr>
          <w:delText>First Program</w:delText>
        </w:r>
      </w:del>
    </w:p>
    <w:p w14:paraId="659A1C12" w14:textId="00917B24" w:rsidR="00AF43A3" w:rsidRPr="00AF43A3" w:rsidDel="009C38C8" w:rsidRDefault="00AF43A3">
      <w:pPr>
        <w:spacing w:before="199" w:after="199" w:line="240" w:lineRule="auto"/>
        <w:jc w:val="both"/>
        <w:outlineLvl w:val="1"/>
        <w:rPr>
          <w:del w:id="33" w:author="jayanta shuva" w:date="2018-04-21T12:34:00Z"/>
          <w:rFonts w:eastAsia="Times New Roman" w:cstheme="minorHAnsi"/>
          <w:color w:val="000000"/>
          <w:sz w:val="20"/>
          <w:szCs w:val="20"/>
        </w:rPr>
        <w:pPrChange w:id="34" w:author="jayanta" w:date="2018-03-11T22:4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pPr>
        </w:pPrChange>
      </w:pPr>
    </w:p>
    <w:p w14:paraId="611F8EC8" w14:textId="59191653" w:rsidR="00AF43A3" w:rsidRPr="00AF43A3" w:rsidDel="009C38C8" w:rsidRDefault="00AF43A3" w:rsidP="00AF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del w:id="35" w:author="jayanta shuva" w:date="2018-04-21T12:34:00Z"/>
          <w:rFonts w:eastAsia="Times New Roman" w:cstheme="minorHAnsi"/>
          <w:color w:val="000000"/>
          <w:szCs w:val="20"/>
        </w:rPr>
      </w:pPr>
      <w:del w:id="36" w:author="jayanta shuva" w:date="2018-04-21T12:34:00Z">
        <w:r w:rsidRPr="00AF43A3" w:rsidDel="009C38C8">
          <w:rPr>
            <w:rFonts w:eastAsia="Times New Roman" w:cstheme="minorHAnsi"/>
            <w:color w:val="000000"/>
            <w:szCs w:val="20"/>
          </w:rPr>
          <w:delText>print('Hello World!')</w:delText>
        </w:r>
      </w:del>
    </w:p>
    <w:p w14:paraId="242DA172" w14:textId="47D2532A" w:rsidR="00CB5935" w:rsidRPr="00AF43A3" w:rsidDel="009C38C8" w:rsidRDefault="00AF43A3">
      <w:pPr>
        <w:rPr>
          <w:del w:id="37" w:author="jayanta shuva" w:date="2018-04-21T12:34:00Z"/>
          <w:rFonts w:cstheme="minorHAnsi"/>
        </w:rPr>
      </w:pPr>
      <w:del w:id="38" w:author="jayanta shuva" w:date="2018-04-21T12:34:00Z">
        <w:r w:rsidRPr="00AF43A3" w:rsidDel="009C38C8">
          <w:rPr>
            <w:rFonts w:cstheme="minorHAnsi"/>
          </w:rPr>
          <w:delText>print(‘What ever y</w:delText>
        </w:r>
        <w:r w:rsidDel="009C38C8">
          <w:rPr>
            <w:rFonts w:cstheme="minorHAnsi"/>
          </w:rPr>
          <w:delText>o</w:delText>
        </w:r>
        <w:r w:rsidRPr="00AF43A3" w:rsidDel="009C38C8">
          <w:rPr>
            <w:rFonts w:cstheme="minorHAnsi"/>
          </w:rPr>
          <w:delText>u like ’)</w:delText>
        </w:r>
      </w:del>
    </w:p>
    <w:p w14:paraId="18DC01C3" w14:textId="7D703C53" w:rsidR="00AF43A3" w:rsidRPr="00AF43A3" w:rsidDel="009C38C8" w:rsidRDefault="00AF43A3">
      <w:pPr>
        <w:rPr>
          <w:del w:id="39" w:author="jayanta shuva" w:date="2018-04-21T12:34:00Z"/>
          <w:rFonts w:cstheme="minorHAnsi"/>
        </w:rPr>
      </w:pPr>
      <w:del w:id="40" w:author="jayanta shuva" w:date="2018-04-21T12:34:00Z">
        <w:r w:rsidRPr="00AF43A3" w:rsidDel="009C38C8">
          <w:rPr>
            <w:rFonts w:cstheme="minorHAnsi"/>
          </w:rPr>
          <w:delText>In python 2 you don’t have to add parenthesis but in python 3 you must add the parenthesis</w:delText>
        </w:r>
      </w:del>
      <w:ins w:id="41" w:author="jayanta" w:date="2018-03-11T23:25:00Z">
        <w:del w:id="42" w:author="jayanta shuva" w:date="2018-04-21T12:34:00Z">
          <w:r w:rsidR="006F539D" w:rsidDel="009C38C8">
            <w:rPr>
              <w:rFonts w:cstheme="minorHAnsi"/>
            </w:rPr>
            <w:delText xml:space="preserve"> for print</w:delText>
          </w:r>
        </w:del>
      </w:ins>
      <w:del w:id="43" w:author="jayanta shuva" w:date="2018-04-21T12:34:00Z">
        <w:r w:rsidRPr="00AF43A3" w:rsidDel="009C38C8">
          <w:rPr>
            <w:rFonts w:cstheme="minorHAnsi"/>
          </w:rPr>
          <w:delText>.</w:delText>
        </w:r>
      </w:del>
    </w:p>
    <w:p w14:paraId="605FBF05" w14:textId="55C73982" w:rsidR="00AF43A3" w:rsidDel="009C38C8" w:rsidRDefault="00AF43A3">
      <w:pPr>
        <w:rPr>
          <w:del w:id="44" w:author="jayanta shuva" w:date="2018-04-21T12:34:00Z"/>
          <w:rFonts w:cstheme="minorHAnsi"/>
        </w:rPr>
      </w:pPr>
    </w:p>
    <w:p w14:paraId="6FECFDD2" w14:textId="56F605B8" w:rsidR="00AF43A3" w:rsidDel="009C38C8" w:rsidRDefault="00AF43A3">
      <w:pPr>
        <w:rPr>
          <w:del w:id="45" w:author="jayanta shuva" w:date="2018-04-21T12:34:00Z"/>
          <w:rFonts w:cstheme="minorHAnsi"/>
        </w:rPr>
      </w:pPr>
    </w:p>
    <w:p w14:paraId="2CE4E81D" w14:textId="37464759" w:rsidR="00AF43A3" w:rsidRPr="00AF43A3" w:rsidDel="009C38C8" w:rsidRDefault="00AF43A3">
      <w:pPr>
        <w:rPr>
          <w:del w:id="46" w:author="jayanta shuva" w:date="2018-04-21T12:34:00Z"/>
          <w:rFonts w:cstheme="minorHAnsi"/>
        </w:rPr>
      </w:pPr>
    </w:p>
    <w:p w14:paraId="52C31DD3" w14:textId="1E2C0391" w:rsidR="00AF43A3" w:rsidDel="009C38C8" w:rsidRDefault="00AF43A3" w:rsidP="00AF43A3">
      <w:pPr>
        <w:pStyle w:val="Heading2"/>
        <w:spacing w:before="199" w:beforeAutospacing="0" w:after="199" w:afterAutospacing="0"/>
        <w:jc w:val="both"/>
        <w:rPr>
          <w:del w:id="47" w:author="jayanta shuva" w:date="2018-04-21T12:34:00Z"/>
          <w:color w:val="000000"/>
          <w:sz w:val="40"/>
          <w:szCs w:val="40"/>
        </w:rPr>
      </w:pPr>
    </w:p>
    <w:p w14:paraId="6ED9B781" w14:textId="7F6E922C" w:rsidR="00AF43A3" w:rsidDel="009C38C8" w:rsidRDefault="00AF43A3" w:rsidP="00AF43A3">
      <w:pPr>
        <w:pStyle w:val="Heading2"/>
        <w:spacing w:before="199" w:beforeAutospacing="0" w:after="199" w:afterAutospacing="0"/>
        <w:jc w:val="both"/>
        <w:rPr>
          <w:del w:id="48" w:author="jayanta shuva" w:date="2018-04-21T12:34:00Z"/>
          <w:color w:val="000000"/>
          <w:sz w:val="40"/>
          <w:szCs w:val="40"/>
        </w:rPr>
      </w:pPr>
      <w:del w:id="49" w:author="jayanta shuva" w:date="2018-04-21T12:34:00Z">
        <w:r w:rsidDel="009C38C8">
          <w:rPr>
            <w:color w:val="000000"/>
            <w:sz w:val="40"/>
            <w:szCs w:val="40"/>
          </w:rPr>
          <w:delText>Comments</w:delText>
        </w:r>
      </w:del>
    </w:p>
    <w:p w14:paraId="291C4FFB" w14:textId="3E1BBE0F" w:rsidR="00AF43A3" w:rsidDel="009C38C8" w:rsidRDefault="00AF43A3">
      <w:pPr>
        <w:pStyle w:val="NoSpacing"/>
        <w:rPr>
          <w:del w:id="50" w:author="jayanta shuva" w:date="2018-04-21T12:34:00Z"/>
        </w:rPr>
        <w:pPrChange w:id="51" w:author="jayanta" w:date="2018-03-11T22:38:00Z">
          <w:pPr>
            <w:pStyle w:val="HTMLPreformatted"/>
            <w:spacing w:before="240" w:after="240"/>
            <w:jc w:val="both"/>
          </w:pPr>
        </w:pPrChange>
      </w:pPr>
      <w:del w:id="52" w:author="jayanta shuva" w:date="2018-03-10T11:00:00Z">
        <w:r w:rsidRPr="00AF43A3" w:rsidDel="00706792">
          <w:delText xml:space="preserve">Anything </w:delText>
        </w:r>
      </w:del>
      <w:del w:id="53" w:author="jayanta shuva" w:date="2018-04-21T12:34:00Z">
        <w:r w:rsidRPr="00AF43A3" w:rsidDel="009C38C8">
          <w:delText>after the # is ignored by python.</w:delText>
        </w:r>
      </w:del>
      <w:ins w:id="54" w:author="jayanta" w:date="2018-03-11T22:41:00Z">
        <w:del w:id="55" w:author="jayanta shuva" w:date="2018-04-21T12:34:00Z">
          <w:r w:rsidR="00E0112F" w:rsidDel="009C38C8">
            <w:delText>It’s</w:delText>
          </w:r>
        </w:del>
      </w:ins>
    </w:p>
    <w:p w14:paraId="45309569" w14:textId="416AA2CF" w:rsidR="003205E9" w:rsidDel="009C38C8" w:rsidRDefault="00706792">
      <w:pPr>
        <w:pStyle w:val="NoSpacing"/>
        <w:rPr>
          <w:ins w:id="56" w:author="jayanta" w:date="2018-03-11T22:43:00Z"/>
          <w:del w:id="57" w:author="jayanta shuva" w:date="2018-04-21T12:34:00Z"/>
          <w:rFonts w:eastAsia="Times New Roman"/>
          <w:szCs w:val="20"/>
        </w:rPr>
        <w:pPrChange w:id="58" w:author="jayanta" w:date="2018-03-11T22:3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pPr>
        </w:pPrChange>
      </w:pPr>
      <w:del w:id="59" w:author="jayanta shuva" w:date="2018-04-21T12:34:00Z">
        <w:r w:rsidDel="009C38C8">
          <w:delText xml:space="preserve"># </w:delText>
        </w:r>
        <w:r w:rsidRPr="00AF43A3" w:rsidDel="009C38C8">
          <w:rPr>
            <w:rFonts w:eastAsia="Times New Roman"/>
            <w:szCs w:val="20"/>
          </w:rPr>
          <w:delText>Print('Hello World!')</w:delText>
        </w:r>
      </w:del>
      <w:ins w:id="60" w:author="jayanta" w:date="2018-03-11T22:41:00Z">
        <w:del w:id="61" w:author="jayanta shuva" w:date="2018-04-21T12:34:00Z">
          <w:r w:rsidR="003205E9" w:rsidDel="009C38C8">
            <w:rPr>
              <w:rFonts w:eastAsia="Times New Roman"/>
              <w:szCs w:val="20"/>
            </w:rPr>
            <w:delText>- this</w:delText>
          </w:r>
        </w:del>
      </w:ins>
    </w:p>
    <w:p w14:paraId="0F852B76" w14:textId="32F4C507" w:rsidR="003205E9" w:rsidDel="009C38C8" w:rsidRDefault="003205E9">
      <w:pPr>
        <w:pStyle w:val="NoSpacing"/>
        <w:rPr>
          <w:ins w:id="62" w:author="jayanta" w:date="2018-03-11T22:43:00Z"/>
          <w:del w:id="63" w:author="jayanta shuva" w:date="2018-04-21T12:34:00Z"/>
          <w:rFonts w:eastAsia="Times New Roman"/>
          <w:szCs w:val="20"/>
        </w:rPr>
        <w:pPrChange w:id="64" w:author="jayanta" w:date="2018-03-11T22:3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pPr>
        </w:pPrChange>
      </w:pPr>
    </w:p>
    <w:p w14:paraId="02E11654" w14:textId="7337719C" w:rsidR="003205E9" w:rsidDel="009C38C8" w:rsidRDefault="003205E9">
      <w:pPr>
        <w:pStyle w:val="NoSpacing"/>
        <w:rPr>
          <w:ins w:id="65" w:author="jayanta" w:date="2018-03-11T22:43:00Z"/>
          <w:del w:id="66" w:author="jayanta shuva" w:date="2018-04-21T12:34:00Z"/>
          <w:rFonts w:eastAsia="Times New Roman"/>
          <w:szCs w:val="20"/>
        </w:rPr>
        <w:pPrChange w:id="67" w:author="jayanta" w:date="2018-03-11T22:3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pPr>
        </w:pPrChange>
      </w:pPr>
    </w:p>
    <w:p w14:paraId="3526B387" w14:textId="1074C951" w:rsidR="003205E9" w:rsidDel="009C38C8" w:rsidRDefault="003205E9" w:rsidP="003205E9">
      <w:pPr>
        <w:pStyle w:val="Heading2"/>
        <w:spacing w:before="199" w:beforeAutospacing="0" w:after="199" w:afterAutospacing="0"/>
        <w:jc w:val="both"/>
        <w:rPr>
          <w:ins w:id="68" w:author="jayanta" w:date="2018-03-11T22:43:00Z"/>
          <w:del w:id="69" w:author="jayanta shuva" w:date="2018-04-21T12:34:00Z"/>
          <w:color w:val="000000"/>
          <w:sz w:val="40"/>
          <w:szCs w:val="40"/>
        </w:rPr>
      </w:pPr>
      <w:ins w:id="70" w:author="jayanta" w:date="2018-03-11T22:43:00Z">
        <w:del w:id="71" w:author="jayanta shuva" w:date="2018-04-21T12:34:00Z">
          <w:r w:rsidDel="009C38C8">
            <w:rPr>
              <w:color w:val="000000"/>
              <w:sz w:val="40"/>
              <w:szCs w:val="40"/>
            </w:rPr>
            <w:delText>Variables </w:delText>
          </w:r>
        </w:del>
      </w:ins>
    </w:p>
    <w:p w14:paraId="28C22134" w14:textId="6B5BE0C5" w:rsidR="003205E9" w:rsidRPr="001E16F4" w:rsidDel="009C38C8" w:rsidRDefault="003205E9">
      <w:pPr>
        <w:pStyle w:val="Heading2"/>
        <w:spacing w:before="199" w:beforeAutospacing="0" w:after="199" w:afterAutospacing="0"/>
        <w:jc w:val="both"/>
        <w:rPr>
          <w:ins w:id="72" w:author="jayanta" w:date="2018-03-11T22:43:00Z"/>
          <w:del w:id="73" w:author="jayanta shuva" w:date="2018-04-21T12:34:00Z"/>
        </w:rPr>
        <w:pPrChange w:id="74" w:author="jayanta" w:date="2018-03-11T22:48:00Z">
          <w:pPr/>
        </w:pPrChange>
      </w:pPr>
    </w:p>
    <w:p w14:paraId="3A809598" w14:textId="645FD336" w:rsidR="003205E9" w:rsidDel="009C38C8" w:rsidRDefault="003205E9" w:rsidP="003205E9">
      <w:pPr>
        <w:rPr>
          <w:ins w:id="75" w:author="jayanta" w:date="2018-03-16T13:19:00Z"/>
          <w:del w:id="76" w:author="jayanta shuva" w:date="2018-04-21T12:34:00Z"/>
          <w:rFonts w:cstheme="minorHAnsi"/>
        </w:rPr>
      </w:pPr>
      <w:ins w:id="77" w:author="jayanta" w:date="2018-03-11T22:43:00Z">
        <w:del w:id="78" w:author="jayanta shuva" w:date="2018-04-21T12:34:00Z">
          <w:r w:rsidRPr="001E16F4" w:rsidDel="009C38C8">
            <w:rPr>
              <w:rFonts w:cstheme="minorHAnsi"/>
            </w:rPr>
            <w:delText>Variables are used for storing data in a reserved memory space, something like numbers, decimals</w:delText>
          </w:r>
          <w:r w:rsidDel="009C38C8">
            <w:rPr>
              <w:rFonts w:cstheme="minorHAnsi"/>
            </w:rPr>
            <w:delText>, Boolean</w:delText>
          </w:r>
          <w:r w:rsidRPr="001E16F4" w:rsidDel="009C38C8">
            <w:rPr>
              <w:rFonts w:cstheme="minorHAnsi"/>
            </w:rPr>
            <w:delText xml:space="preserve"> or strings. So, memory can hold a value to the assigned variable name.</w:delText>
          </w:r>
        </w:del>
      </w:ins>
      <w:ins w:id="79" w:author="jayanta" w:date="2018-03-12T02:01:00Z">
        <w:del w:id="80" w:author="jayanta shuva" w:date="2018-04-21T12:34:00Z">
          <w:r w:rsidR="00B236C5" w:rsidDel="009C38C8">
            <w:rPr>
              <w:rFonts w:cstheme="minorHAnsi"/>
            </w:rPr>
            <w:delText xml:space="preserve"> It must have to start with a character.</w:delText>
          </w:r>
        </w:del>
      </w:ins>
    </w:p>
    <w:p w14:paraId="021475F0" w14:textId="4B36AB43" w:rsidR="00852ECC" w:rsidDel="009C38C8" w:rsidRDefault="00852ECC" w:rsidP="003205E9">
      <w:pPr>
        <w:rPr>
          <w:ins w:id="81" w:author="jayanta" w:date="2018-03-16T13:19:00Z"/>
          <w:del w:id="82" w:author="jayanta shuva" w:date="2018-04-21T12:34:00Z"/>
          <w:rFonts w:cstheme="minorHAnsi"/>
        </w:rPr>
      </w:pPr>
    </w:p>
    <w:p w14:paraId="70790B99" w14:textId="0B5511B8" w:rsidR="00852ECC" w:rsidDel="009C38C8" w:rsidRDefault="00852ECC" w:rsidP="003205E9">
      <w:pPr>
        <w:rPr>
          <w:ins w:id="83" w:author="jayanta" w:date="2018-03-16T13:19:00Z"/>
          <w:del w:id="84" w:author="jayanta shuva" w:date="2018-04-21T12:34:00Z"/>
          <w:rFonts w:cstheme="minorHAnsi"/>
        </w:rPr>
      </w:pPr>
    </w:p>
    <w:p w14:paraId="6EBEDD46" w14:textId="559B40C7" w:rsidR="00852ECC" w:rsidRPr="00852ECC" w:rsidDel="009C38C8" w:rsidRDefault="00852ECC" w:rsidP="003205E9">
      <w:pPr>
        <w:rPr>
          <w:ins w:id="85" w:author="jayanta" w:date="2018-03-16T13:19:00Z"/>
          <w:del w:id="86" w:author="jayanta shuva" w:date="2018-04-21T12:34:00Z"/>
          <w:rFonts w:cstheme="minorHAnsi"/>
          <w:b/>
          <w:sz w:val="40"/>
          <w:szCs w:val="40"/>
          <w:rPrChange w:id="87" w:author="jayanta" w:date="2018-03-16T13:20:00Z">
            <w:rPr>
              <w:ins w:id="88" w:author="jayanta" w:date="2018-03-16T13:19:00Z"/>
              <w:del w:id="89" w:author="jayanta shuva" w:date="2018-04-21T12:34:00Z"/>
              <w:rFonts w:cstheme="minorHAnsi"/>
            </w:rPr>
          </w:rPrChange>
        </w:rPr>
      </w:pPr>
      <w:ins w:id="90" w:author="jayanta" w:date="2018-03-16T13:19:00Z">
        <w:del w:id="91" w:author="jayanta shuva" w:date="2018-04-21T12:34:00Z">
          <w:r w:rsidRPr="00852ECC" w:rsidDel="009C38C8">
            <w:rPr>
              <w:rFonts w:cstheme="minorHAnsi"/>
              <w:b/>
              <w:sz w:val="40"/>
              <w:szCs w:val="40"/>
              <w:rPrChange w:id="92" w:author="jayanta" w:date="2018-03-16T13:20:00Z">
                <w:rPr>
                  <w:rFonts w:cstheme="minorHAnsi"/>
                </w:rPr>
              </w:rPrChange>
            </w:rPr>
            <w:delText>Boolean</w:delText>
          </w:r>
        </w:del>
      </w:ins>
    </w:p>
    <w:p w14:paraId="2B3BA777" w14:textId="7E286270" w:rsidR="00852ECC" w:rsidDel="009C38C8" w:rsidRDefault="00852ECC" w:rsidP="003205E9">
      <w:pPr>
        <w:rPr>
          <w:ins w:id="93" w:author="jayanta" w:date="2018-03-11T22:43:00Z"/>
          <w:del w:id="94" w:author="jayanta shuva" w:date="2018-04-21T12:34:00Z"/>
          <w:rFonts w:cstheme="minorHAnsi"/>
        </w:rPr>
      </w:pPr>
      <w:ins w:id="95" w:author="jayanta" w:date="2018-03-16T13:19:00Z">
        <w:del w:id="96" w:author="jayanta shuva" w:date="2018-04-21T12:34:00Z">
          <w:r w:rsidDel="009C38C8">
            <w:rPr>
              <w:rFonts w:cstheme="minorHAnsi"/>
            </w:rPr>
            <w:delText>True or False</w:delText>
          </w:r>
        </w:del>
      </w:ins>
      <w:ins w:id="97" w:author="jayanta" w:date="2018-03-16T13:20:00Z">
        <w:del w:id="98" w:author="jayanta shuva" w:date="2018-04-21T12:34:00Z">
          <w:r w:rsidDel="009C38C8">
            <w:rPr>
              <w:rFonts w:cstheme="minorHAnsi"/>
            </w:rPr>
            <w:delText>.</w:delText>
          </w:r>
        </w:del>
      </w:ins>
    </w:p>
    <w:p w14:paraId="26EC599F" w14:textId="6E5555B3" w:rsidR="00706792" w:rsidRPr="00AF43A3" w:rsidDel="009C38C8" w:rsidRDefault="00706792" w:rsidP="0070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del w:id="99" w:author="jayanta shuva" w:date="2018-04-21T12:34:00Z"/>
          <w:rFonts w:eastAsia="Times New Roman" w:cstheme="minorHAnsi"/>
          <w:color w:val="000000"/>
          <w:szCs w:val="20"/>
        </w:rPr>
      </w:pPr>
    </w:p>
    <w:p w14:paraId="2F143B01" w14:textId="0ED87022" w:rsidR="00AF43A3" w:rsidRPr="00AF43A3" w:rsidDel="009C38C8" w:rsidRDefault="00AF43A3" w:rsidP="00AF43A3">
      <w:pPr>
        <w:pStyle w:val="HTMLPreformatted"/>
        <w:spacing w:before="240" w:after="240"/>
        <w:jc w:val="both"/>
        <w:rPr>
          <w:del w:id="100" w:author="jayanta shuva" w:date="2018-04-21T12:34:00Z"/>
          <w:rFonts w:asciiTheme="minorHAnsi" w:hAnsiTheme="minorHAnsi" w:cstheme="minorHAnsi"/>
          <w:color w:val="000000"/>
          <w:sz w:val="22"/>
        </w:rPr>
      </w:pPr>
    </w:p>
    <w:p w14:paraId="40595F5C" w14:textId="15A4D9DD" w:rsidR="001E16F4" w:rsidDel="009C38C8" w:rsidRDefault="001E16F4" w:rsidP="001E16F4">
      <w:pPr>
        <w:pStyle w:val="Heading2"/>
        <w:spacing w:before="199" w:beforeAutospacing="0" w:after="199" w:afterAutospacing="0"/>
        <w:jc w:val="both"/>
        <w:rPr>
          <w:ins w:id="101" w:author="jayanta" w:date="2018-03-11T22:36:00Z"/>
          <w:del w:id="102" w:author="jayanta shuva" w:date="2018-04-21T12:34:00Z"/>
          <w:color w:val="000000"/>
          <w:sz w:val="40"/>
          <w:szCs w:val="40"/>
        </w:rPr>
      </w:pPr>
    </w:p>
    <w:p w14:paraId="17AF64B1" w14:textId="65C2671B" w:rsidR="00D023DC" w:rsidDel="009C38C8" w:rsidRDefault="00D023DC">
      <w:pPr>
        <w:pStyle w:val="NoSpacing"/>
        <w:rPr>
          <w:ins w:id="103" w:author="jayanta" w:date="2018-03-11T22:37:00Z"/>
          <w:del w:id="104" w:author="jayanta shuva" w:date="2018-04-21T12:34:00Z"/>
        </w:rPr>
        <w:pPrChange w:id="105" w:author="jayanta" w:date="2018-03-11T22:38:00Z">
          <w:pPr>
            <w:pStyle w:val="Heading2"/>
            <w:spacing w:before="199" w:beforeAutospacing="0" w:after="199" w:afterAutospacing="0"/>
            <w:jc w:val="both"/>
          </w:pPr>
        </w:pPrChange>
      </w:pPr>
      <w:ins w:id="106" w:author="jayanta" w:date="2018-03-11T22:37:00Z">
        <w:del w:id="107" w:author="jayanta shuva" w:date="2018-04-21T12:34:00Z">
          <w:r w:rsidDel="009C38C8">
            <w:delText>There are 3 types of numbers in python 3 –</w:delText>
          </w:r>
        </w:del>
      </w:ins>
    </w:p>
    <w:p w14:paraId="33D3727D" w14:textId="701C0609" w:rsidR="00EE74C0" w:rsidDel="009C38C8" w:rsidRDefault="00D023DC">
      <w:pPr>
        <w:pStyle w:val="NoSpacing"/>
        <w:numPr>
          <w:ilvl w:val="0"/>
          <w:numId w:val="5"/>
        </w:numPr>
        <w:rPr>
          <w:ins w:id="108" w:author="jayanta" w:date="2018-03-11T22:48:00Z"/>
          <w:del w:id="109" w:author="jayanta shuva" w:date="2018-04-21T12:34:00Z"/>
        </w:rPr>
        <w:pPrChange w:id="110" w:author="jayanta" w:date="2018-03-11T22:38:00Z">
          <w:pPr>
            <w:pStyle w:val="Heading2"/>
            <w:spacing w:before="199" w:beforeAutospacing="0" w:after="199" w:afterAutospacing="0"/>
            <w:jc w:val="both"/>
          </w:pPr>
        </w:pPrChange>
      </w:pPr>
      <w:ins w:id="111" w:author="jayanta" w:date="2018-03-11T22:37:00Z">
        <w:del w:id="112" w:author="jayanta shuva" w:date="2018-04-21T12:34:00Z">
          <w:r w:rsidDel="009C38C8">
            <w:delText>Int</w:delText>
          </w:r>
        </w:del>
      </w:ins>
      <w:ins w:id="113" w:author="jayanta" w:date="2018-03-11T22:45:00Z">
        <w:del w:id="114" w:author="jayanta shuva" w:date="2018-04-21T12:34:00Z">
          <w:r w:rsidR="00EE74C0" w:rsidDel="009C38C8">
            <w:delText xml:space="preserve">  - In python</w:delText>
          </w:r>
        </w:del>
      </w:ins>
      <w:ins w:id="115" w:author="jayanta" w:date="2018-03-11T22:46:00Z">
        <w:del w:id="116" w:author="jayanta shuva" w:date="2018-04-21T12:34:00Z">
          <w:r w:rsidR="00EE74C0" w:rsidDel="009C38C8">
            <w:delText xml:space="preserve"> 3</w:delText>
          </w:r>
        </w:del>
      </w:ins>
      <w:ins w:id="117" w:author="jayanta" w:date="2018-03-11T22:45:00Z">
        <w:del w:id="118" w:author="jayanta shuva" w:date="2018-04-21T12:34:00Z">
          <w:r w:rsidR="00EE74C0" w:rsidDel="009C38C8">
            <w:delText xml:space="preserve"> you </w:delText>
          </w:r>
        </w:del>
      </w:ins>
      <w:ins w:id="119" w:author="jayanta" w:date="2018-03-11T22:46:00Z">
        <w:del w:id="120" w:author="jayanta shuva" w:date="2018-04-21T12:34:00Z">
          <w:r w:rsidR="00EE74C0" w:rsidDel="009C38C8">
            <w:delText>don’t</w:delText>
          </w:r>
        </w:del>
      </w:ins>
      <w:ins w:id="121" w:author="jayanta" w:date="2018-03-11T22:45:00Z">
        <w:del w:id="122" w:author="jayanta shuva" w:date="2018-04-21T12:34:00Z">
          <w:r w:rsidR="00EE74C0" w:rsidDel="009C38C8">
            <w:delText xml:space="preserve"> have to worry about the size limit. You </w:delText>
          </w:r>
        </w:del>
      </w:ins>
      <w:ins w:id="123" w:author="jayanta" w:date="2018-03-11T22:46:00Z">
        <w:del w:id="124" w:author="jayanta shuva" w:date="2018-04-21T12:34:00Z">
          <w:r w:rsidR="00EE74C0" w:rsidDel="009C38C8">
            <w:delText>can create integers of any size as much your computer can store.</w:delText>
          </w:r>
        </w:del>
      </w:ins>
      <w:ins w:id="125" w:author="jayanta" w:date="2018-03-11T22:47:00Z">
        <w:del w:id="126" w:author="jayanta shuva" w:date="2018-04-21T12:34:00Z">
          <w:r w:rsidR="00EE74C0" w:rsidDel="009C38C8">
            <w:delText xml:space="preserve"> So size limit or over flow.</w:delText>
          </w:r>
        </w:del>
      </w:ins>
      <w:ins w:id="127" w:author="jayanta" w:date="2018-03-11T22:46:00Z">
        <w:del w:id="128" w:author="jayanta shuva" w:date="2018-04-21T12:34:00Z">
          <w:r w:rsidR="00EE74C0" w:rsidDel="009C38C8">
            <w:delText xml:space="preserve"> </w:delText>
          </w:r>
        </w:del>
      </w:ins>
      <w:ins w:id="129" w:author="jayanta" w:date="2018-03-11T22:47:00Z">
        <w:del w:id="130" w:author="jayanta shuva" w:date="2018-04-21T12:34:00Z">
          <w:r w:rsidR="00EE74C0" w:rsidDel="009C38C8">
            <w:delText xml:space="preserve"> e.g </w:delText>
          </w:r>
        </w:del>
      </w:ins>
      <w:ins w:id="131" w:author="jayanta" w:date="2018-03-11T22:48:00Z">
        <w:del w:id="132" w:author="jayanta shuva" w:date="2018-04-21T12:34:00Z">
          <w:r w:rsidR="00EE74C0" w:rsidDel="009C38C8">
            <w:delText>–</w:delText>
          </w:r>
        </w:del>
      </w:ins>
      <w:ins w:id="133" w:author="jayanta" w:date="2018-03-11T22:47:00Z">
        <w:del w:id="134" w:author="jayanta shuva" w:date="2018-04-21T12:34:00Z">
          <w:r w:rsidR="00EE74C0" w:rsidDel="009C38C8">
            <w:delText xml:space="preserve"> </w:delText>
          </w:r>
        </w:del>
      </w:ins>
    </w:p>
    <w:p w14:paraId="4FB658BA" w14:textId="077573B1" w:rsidR="00D023DC" w:rsidDel="009C38C8" w:rsidRDefault="00EE74C0">
      <w:pPr>
        <w:pStyle w:val="NoSpacing"/>
        <w:ind w:left="720"/>
        <w:rPr>
          <w:ins w:id="135" w:author="jayanta" w:date="2018-03-11T22:48:00Z"/>
          <w:del w:id="136" w:author="jayanta shuva" w:date="2018-04-21T12:34:00Z"/>
        </w:rPr>
        <w:pPrChange w:id="137" w:author="jayanta" w:date="2018-03-11T22:48:00Z">
          <w:pPr>
            <w:pStyle w:val="Heading2"/>
            <w:spacing w:before="199" w:beforeAutospacing="0" w:after="199" w:afterAutospacing="0"/>
            <w:jc w:val="both"/>
          </w:pPr>
        </w:pPrChange>
      </w:pPr>
      <w:ins w:id="138" w:author="jayanta" w:date="2018-03-11T22:47:00Z">
        <w:del w:id="139" w:author="jayanta shuva" w:date="2018-04-21T12:34:00Z">
          <w:r w:rsidDel="009C38C8">
            <w:delText xml:space="preserve">3, </w:delText>
          </w:r>
        </w:del>
      </w:ins>
      <w:ins w:id="140" w:author="jayanta" w:date="2018-03-11T22:48:00Z">
        <w:del w:id="141" w:author="jayanta shuva" w:date="2018-04-21T12:34:00Z">
          <w:r w:rsidDel="009C38C8">
            <w:delText>5000000, 637377363445447477478484</w:delText>
          </w:r>
        </w:del>
      </w:ins>
    </w:p>
    <w:p w14:paraId="7DA5C565" w14:textId="3FE3F038" w:rsidR="00EE74C0" w:rsidDel="009C38C8" w:rsidRDefault="00EE74C0">
      <w:pPr>
        <w:pStyle w:val="NoSpacing"/>
        <w:ind w:left="720"/>
        <w:rPr>
          <w:ins w:id="142" w:author="jayanta" w:date="2018-03-11T22:37:00Z"/>
          <w:del w:id="143" w:author="jayanta shuva" w:date="2018-04-21T12:34:00Z"/>
        </w:rPr>
        <w:pPrChange w:id="144" w:author="jayanta" w:date="2018-03-11T22:48:00Z">
          <w:pPr>
            <w:pStyle w:val="Heading2"/>
            <w:spacing w:before="199" w:beforeAutospacing="0" w:after="199" w:afterAutospacing="0"/>
            <w:jc w:val="both"/>
          </w:pPr>
        </w:pPrChange>
      </w:pPr>
    </w:p>
    <w:p w14:paraId="584B8A0F" w14:textId="6431E99E" w:rsidR="00D023DC" w:rsidDel="009C38C8" w:rsidRDefault="00D023DC">
      <w:pPr>
        <w:pStyle w:val="NoSpacing"/>
        <w:numPr>
          <w:ilvl w:val="0"/>
          <w:numId w:val="5"/>
        </w:numPr>
        <w:rPr>
          <w:ins w:id="145" w:author="jayanta" w:date="2018-03-11T22:55:00Z"/>
          <w:del w:id="146" w:author="jayanta shuva" w:date="2018-04-21T12:34:00Z"/>
        </w:rPr>
        <w:pPrChange w:id="147" w:author="jayanta" w:date="2018-03-11T22:38:00Z">
          <w:pPr>
            <w:pStyle w:val="Heading2"/>
            <w:spacing w:before="199" w:beforeAutospacing="0" w:after="199" w:afterAutospacing="0"/>
            <w:jc w:val="both"/>
          </w:pPr>
        </w:pPrChange>
      </w:pPr>
      <w:ins w:id="148" w:author="jayanta" w:date="2018-03-11T22:37:00Z">
        <w:del w:id="149" w:author="jayanta shuva" w:date="2018-04-21T12:34:00Z">
          <w:r w:rsidDel="009C38C8">
            <w:delText>Float</w:delText>
          </w:r>
        </w:del>
      </w:ins>
      <w:ins w:id="150" w:author="jayanta" w:date="2018-03-11T22:49:00Z">
        <w:del w:id="151" w:author="jayanta shuva" w:date="2018-04-21T12:34:00Z">
          <w:r w:rsidR="00484EFA" w:rsidDel="009C38C8">
            <w:delText xml:space="preserve"> </w:delText>
          </w:r>
        </w:del>
      </w:ins>
      <w:ins w:id="152" w:author="jayanta" w:date="2018-03-11T22:55:00Z">
        <w:del w:id="153" w:author="jayanta shuva" w:date="2018-04-21T12:34:00Z">
          <w:r w:rsidR="00A46C42" w:rsidDel="009C38C8">
            <w:delText>–</w:delText>
          </w:r>
        </w:del>
      </w:ins>
      <w:ins w:id="154" w:author="jayanta" w:date="2018-03-11T22:49:00Z">
        <w:del w:id="155" w:author="jayanta shuva" w:date="2018-04-21T12:34:00Z">
          <w:r w:rsidR="00484EFA" w:rsidDel="009C38C8">
            <w:delText xml:space="preserve"> </w:delText>
          </w:r>
        </w:del>
      </w:ins>
      <w:ins w:id="156" w:author="jayanta" w:date="2018-03-11T23:20:00Z">
        <w:del w:id="157" w:author="jayanta shuva" w:date="2018-04-21T12:34:00Z">
          <w:r w:rsidR="003A7B3C" w:rsidDel="009C38C8">
            <w:delText>This is a number with decimal point. E.g – 34.56</w:delText>
          </w:r>
        </w:del>
      </w:ins>
    </w:p>
    <w:p w14:paraId="7511BDDD" w14:textId="69DC3E98" w:rsidR="00A46C42" w:rsidDel="009C38C8" w:rsidRDefault="00A46C42">
      <w:pPr>
        <w:pStyle w:val="NoSpacing"/>
        <w:ind w:left="720"/>
        <w:rPr>
          <w:ins w:id="158" w:author="jayanta" w:date="2018-03-11T22:37:00Z"/>
          <w:del w:id="159" w:author="jayanta shuva" w:date="2018-04-21T12:34:00Z"/>
        </w:rPr>
        <w:pPrChange w:id="160" w:author="jayanta" w:date="2018-03-11T22:55:00Z">
          <w:pPr>
            <w:pStyle w:val="Heading2"/>
            <w:spacing w:before="199" w:beforeAutospacing="0" w:after="199" w:afterAutospacing="0"/>
            <w:jc w:val="both"/>
          </w:pPr>
        </w:pPrChange>
      </w:pPr>
    </w:p>
    <w:p w14:paraId="3F412C1A" w14:textId="30343595" w:rsidR="00D023DC" w:rsidRPr="00A46C42" w:rsidDel="009C38C8" w:rsidRDefault="00D023DC">
      <w:pPr>
        <w:pStyle w:val="NoSpacing"/>
        <w:numPr>
          <w:ilvl w:val="0"/>
          <w:numId w:val="5"/>
        </w:numPr>
        <w:rPr>
          <w:ins w:id="161" w:author="jayanta" w:date="2018-03-11T22:53:00Z"/>
          <w:del w:id="162" w:author="jayanta shuva" w:date="2018-04-21T12:34:00Z"/>
          <w:rStyle w:val="texhtml"/>
          <w:b/>
          <w:bCs/>
          <w:rPrChange w:id="163" w:author="jayanta" w:date="2018-03-11T22:53:00Z">
            <w:rPr>
              <w:ins w:id="164" w:author="jayanta" w:date="2018-03-11T22:53:00Z"/>
              <w:del w:id="165" w:author="jayanta shuva" w:date="2018-04-21T12:34:00Z"/>
              <w:rStyle w:val="texhtml"/>
              <w:rFonts w:asciiTheme="minorHAnsi" w:eastAsiaTheme="minorHAnsi" w:hAnsiTheme="minorHAnsi" w:cstheme="minorBidi"/>
              <w:b w:val="0"/>
              <w:bCs w:val="0"/>
              <w:color w:val="222222"/>
              <w:sz w:val="25"/>
              <w:szCs w:val="25"/>
              <w:shd w:val="clear" w:color="auto" w:fill="F8F9FA"/>
            </w:rPr>
          </w:rPrChange>
        </w:rPr>
        <w:pPrChange w:id="166" w:author="jayanta" w:date="2018-03-11T22:38:00Z">
          <w:pPr>
            <w:pStyle w:val="Heading2"/>
            <w:spacing w:before="199" w:beforeAutospacing="0" w:after="199" w:afterAutospacing="0"/>
            <w:jc w:val="both"/>
          </w:pPr>
        </w:pPrChange>
      </w:pPr>
      <w:ins w:id="167" w:author="jayanta" w:date="2018-03-11T22:37:00Z">
        <w:del w:id="168" w:author="jayanta shuva" w:date="2018-04-21T12:34:00Z">
          <w:r w:rsidDel="009C38C8">
            <w:delText>Complex</w:delText>
          </w:r>
        </w:del>
      </w:ins>
      <w:ins w:id="169" w:author="jayanta" w:date="2018-03-11T22:51:00Z">
        <w:del w:id="170" w:author="jayanta shuva" w:date="2018-04-21T12:34:00Z">
          <w:r w:rsidR="00A46C42" w:rsidDel="009C38C8">
            <w:delText xml:space="preserve"> – </w:delText>
          </w:r>
        </w:del>
      </w:ins>
      <w:ins w:id="171" w:author="jayanta" w:date="2018-03-11T22:52:00Z">
        <w:del w:id="172" w:author="jayanta shuva" w:date="2018-04-21T12:34:00Z">
          <w:r w:rsidR="00A46C42" w:rsidDel="009C38C8">
            <w:delText>Mathematical</w:delText>
          </w:r>
        </w:del>
      </w:ins>
      <w:ins w:id="173" w:author="jayanta" w:date="2018-03-11T22:51:00Z">
        <w:del w:id="174" w:author="jayanta shuva" w:date="2018-04-21T12:34:00Z">
          <w:r w:rsidR="00A46C42" w:rsidDel="009C38C8">
            <w:delText xml:space="preserve"> definition for complex numbers -</w:delText>
          </w:r>
          <w:r w:rsidR="00A46C42" w:rsidDel="009C38C8">
            <w:rPr>
              <w:rFonts w:ascii="Cambria Math" w:hAnsi="Cambria Math" w:cs="Cambria Math"/>
              <w:color w:val="222222"/>
              <w:sz w:val="21"/>
              <w:szCs w:val="21"/>
              <w:shd w:val="clear" w:color="auto" w:fill="F8F9FA"/>
            </w:rPr>
            <w:delText>ℂ</w:delText>
          </w:r>
          <w:r w:rsidR="00A46C42" w:rsidDel="009C38C8">
            <w:rPr>
              <w:rFonts w:ascii="Arial" w:hAnsi="Arial" w:cs="Arial"/>
              <w:color w:val="222222"/>
              <w:sz w:val="21"/>
              <w:szCs w:val="21"/>
              <w:shd w:val="clear" w:color="auto" w:fill="F8F9FA"/>
            </w:rPr>
            <w:delText xml:space="preserve"> means </w:delText>
          </w:r>
          <w:r w:rsidR="00A46C42" w:rsidDel="009C38C8">
            <w:rPr>
              <w:rStyle w:val="texhtml"/>
              <w:color w:val="222222"/>
              <w:sz w:val="25"/>
              <w:szCs w:val="25"/>
              <w:shd w:val="clear" w:color="auto" w:fill="F8F9FA"/>
            </w:rPr>
            <w:delText>{</w:delText>
          </w:r>
          <w:r w:rsidR="00A46C42" w:rsidDel="009C38C8">
            <w:rPr>
              <w:rStyle w:val="texhtml"/>
              <w:i/>
              <w:iCs/>
              <w:color w:val="222222"/>
              <w:sz w:val="25"/>
              <w:szCs w:val="25"/>
              <w:shd w:val="clear" w:color="auto" w:fill="F8F9FA"/>
            </w:rPr>
            <w:delText>a</w:delText>
          </w:r>
          <w:r w:rsidR="00A46C42" w:rsidDel="009C38C8">
            <w:rPr>
              <w:rStyle w:val="texhtml"/>
              <w:color w:val="222222"/>
              <w:sz w:val="25"/>
              <w:szCs w:val="25"/>
              <w:shd w:val="clear" w:color="auto" w:fill="F8F9FA"/>
            </w:rPr>
            <w:delText> + </w:delText>
          </w:r>
          <w:r w:rsidR="00A46C42" w:rsidDel="009C38C8">
            <w:rPr>
              <w:rStyle w:val="texhtml"/>
              <w:i/>
              <w:iCs/>
              <w:color w:val="222222"/>
              <w:sz w:val="25"/>
              <w:szCs w:val="25"/>
              <w:shd w:val="clear" w:color="auto" w:fill="F8F9FA"/>
            </w:rPr>
            <w:delText>b</w:delText>
          </w:r>
          <w:r w:rsidR="00A46C42" w:rsidDel="009C38C8">
            <w:rPr>
              <w:rStyle w:val="texhtml"/>
              <w:color w:val="222222"/>
              <w:sz w:val="25"/>
              <w:szCs w:val="25"/>
              <w:shd w:val="clear" w:color="auto" w:fill="F8F9FA"/>
            </w:rPr>
            <w:delText> </w:delText>
          </w:r>
          <w:r w:rsidR="00A46C42" w:rsidDel="009C38C8">
            <w:rPr>
              <w:rStyle w:val="texhtml"/>
              <w:i/>
              <w:iCs/>
              <w:color w:val="222222"/>
              <w:sz w:val="25"/>
              <w:szCs w:val="25"/>
              <w:shd w:val="clear" w:color="auto" w:fill="F8F9FA"/>
            </w:rPr>
            <w:delText>i</w:delText>
          </w:r>
          <w:r w:rsidR="00A46C42" w:rsidDel="009C38C8">
            <w:rPr>
              <w:rStyle w:val="texhtml"/>
              <w:color w:val="222222"/>
              <w:sz w:val="25"/>
              <w:szCs w:val="25"/>
              <w:shd w:val="clear" w:color="auto" w:fill="F8F9FA"/>
            </w:rPr>
            <w:delText> : </w:delText>
          </w:r>
          <w:r w:rsidR="00A46C42" w:rsidDel="009C38C8">
            <w:rPr>
              <w:rStyle w:val="texhtml"/>
              <w:i/>
              <w:iCs/>
              <w:color w:val="222222"/>
              <w:sz w:val="25"/>
              <w:szCs w:val="25"/>
              <w:shd w:val="clear" w:color="auto" w:fill="F8F9FA"/>
            </w:rPr>
            <w:delText>a</w:delText>
          </w:r>
          <w:r w:rsidR="00A46C42" w:rsidDel="009C38C8">
            <w:rPr>
              <w:rStyle w:val="texhtml"/>
              <w:color w:val="222222"/>
              <w:sz w:val="25"/>
              <w:szCs w:val="25"/>
              <w:shd w:val="clear" w:color="auto" w:fill="F8F9FA"/>
            </w:rPr>
            <w:delText>,</w:delText>
          </w:r>
          <w:r w:rsidR="00A46C42" w:rsidDel="009C38C8">
            <w:rPr>
              <w:rStyle w:val="texhtml"/>
              <w:i/>
              <w:iCs/>
              <w:color w:val="222222"/>
              <w:sz w:val="25"/>
              <w:szCs w:val="25"/>
              <w:shd w:val="clear" w:color="auto" w:fill="F8F9FA"/>
            </w:rPr>
            <w:delText>b</w:delText>
          </w:r>
          <w:r w:rsidR="00A46C42" w:rsidDel="009C38C8">
            <w:rPr>
              <w:rStyle w:val="texhtml"/>
              <w:color w:val="222222"/>
              <w:sz w:val="25"/>
              <w:szCs w:val="25"/>
              <w:shd w:val="clear" w:color="auto" w:fill="F8F9FA"/>
            </w:rPr>
            <w:delText> </w:delText>
          </w:r>
          <w:r w:rsidR="00A46C42" w:rsidDel="009C38C8">
            <w:rPr>
              <w:rStyle w:val="texhtml"/>
              <w:rFonts w:ascii="Cambria Math" w:hAnsi="Cambria Math" w:cs="Cambria Math"/>
              <w:color w:val="222222"/>
              <w:sz w:val="25"/>
              <w:szCs w:val="25"/>
              <w:shd w:val="clear" w:color="auto" w:fill="F8F9FA"/>
            </w:rPr>
            <w:delText>∈</w:delText>
          </w:r>
          <w:r w:rsidR="00A46C42" w:rsidDel="009C38C8">
            <w:rPr>
              <w:rStyle w:val="texhtml"/>
              <w:color w:val="222222"/>
              <w:sz w:val="25"/>
              <w:szCs w:val="25"/>
              <w:shd w:val="clear" w:color="auto" w:fill="F8F9FA"/>
            </w:rPr>
            <w:delText xml:space="preserve"> </w:delText>
          </w:r>
          <w:r w:rsidR="00A46C42" w:rsidDel="009C38C8">
            <w:rPr>
              <w:rStyle w:val="texhtml"/>
              <w:rFonts w:ascii="Cambria Math" w:hAnsi="Cambria Math" w:cs="Cambria Math"/>
              <w:color w:val="222222"/>
              <w:sz w:val="25"/>
              <w:szCs w:val="25"/>
              <w:shd w:val="clear" w:color="auto" w:fill="F8F9FA"/>
            </w:rPr>
            <w:delText>ℝ</w:delText>
          </w:r>
          <w:r w:rsidR="00A46C42" w:rsidDel="009C38C8">
            <w:rPr>
              <w:rStyle w:val="texhtml"/>
              <w:color w:val="222222"/>
              <w:sz w:val="25"/>
              <w:szCs w:val="25"/>
              <w:shd w:val="clear" w:color="auto" w:fill="F8F9FA"/>
            </w:rPr>
            <w:delText>}</w:delText>
          </w:r>
        </w:del>
      </w:ins>
      <w:ins w:id="175" w:author="jayanta" w:date="2018-03-11T22:52:00Z">
        <w:del w:id="176" w:author="jayanta shuva" w:date="2018-04-21T12:34:00Z">
          <w:r w:rsidR="00A46C42" w:rsidDel="009C38C8">
            <w:rPr>
              <w:rStyle w:val="texhtml"/>
              <w:color w:val="222222"/>
              <w:sz w:val="25"/>
              <w:szCs w:val="25"/>
              <w:shd w:val="clear" w:color="auto" w:fill="F8F9FA"/>
            </w:rPr>
            <w:delText xml:space="preserve"> </w:delText>
          </w:r>
        </w:del>
      </w:ins>
      <w:ins w:id="177" w:author="jayanta" w:date="2018-03-11T22:53:00Z">
        <w:del w:id="178" w:author="jayanta shuva" w:date="2018-04-21T12:34:00Z">
          <w:r w:rsidR="00A46C42" w:rsidDel="009C38C8">
            <w:rPr>
              <w:rStyle w:val="texhtml"/>
              <w:color w:val="222222"/>
              <w:sz w:val="25"/>
              <w:szCs w:val="25"/>
              <w:shd w:val="clear" w:color="auto" w:fill="F8F9FA"/>
            </w:rPr>
            <w:delText xml:space="preserve">   </w:delText>
          </w:r>
        </w:del>
      </w:ins>
    </w:p>
    <w:p w14:paraId="10985207" w14:textId="7BFC0BA7" w:rsidR="00A46C42" w:rsidDel="009C38C8" w:rsidRDefault="00A46C42">
      <w:pPr>
        <w:pStyle w:val="NoSpacing"/>
        <w:ind w:left="720"/>
        <w:rPr>
          <w:ins w:id="179" w:author="jayanta" w:date="2018-03-11T22:54:00Z"/>
          <w:del w:id="180" w:author="jayanta shuva" w:date="2018-04-21T12:34:00Z"/>
          <w:rFonts w:cstheme="minorHAnsi"/>
        </w:rPr>
        <w:pPrChange w:id="181" w:author="jayanta" w:date="2018-03-11T22:52:00Z">
          <w:pPr>
            <w:pStyle w:val="Heading2"/>
            <w:spacing w:before="199" w:beforeAutospacing="0" w:after="199" w:afterAutospacing="0"/>
            <w:jc w:val="both"/>
          </w:pPr>
        </w:pPrChange>
      </w:pPr>
      <w:ins w:id="182" w:author="jayanta" w:date="2018-03-11T22:53:00Z">
        <w:del w:id="183" w:author="jayanta shuva" w:date="2018-04-21T12:34:00Z">
          <w:r w:rsidDel="009C38C8">
            <w:delText xml:space="preserve">Here i = </w:delText>
          </w:r>
        </w:del>
      </w:ins>
      <w:ins w:id="184" w:author="jayanta" w:date="2018-03-11T22:54:00Z">
        <w:del w:id="185" w:author="jayanta shuva" w:date="2018-04-21T12:34:00Z">
          <w:r w:rsidDel="009C38C8">
            <w:rPr>
              <w:rFonts w:cstheme="minorHAnsi"/>
            </w:rPr>
            <w:delText xml:space="preserve">√-1. </w:delText>
          </w:r>
        </w:del>
      </w:ins>
      <w:ins w:id="186" w:author="jayanta" w:date="2018-03-11T23:13:00Z">
        <w:del w:id="187" w:author="jayanta shuva" w:date="2018-04-21T12:34:00Z">
          <w:r w:rsidR="003A7B3C" w:rsidDel="009C38C8">
            <w:rPr>
              <w:rFonts w:cstheme="minorHAnsi"/>
            </w:rPr>
            <w:delText>But e</w:delText>
          </w:r>
        </w:del>
      </w:ins>
      <w:ins w:id="188" w:author="jayanta" w:date="2018-03-11T22:54:00Z">
        <w:del w:id="189" w:author="jayanta shuva" w:date="2018-04-21T12:34:00Z">
          <w:r w:rsidDel="009C38C8">
            <w:rPr>
              <w:rFonts w:cstheme="minorHAnsi"/>
            </w:rPr>
            <w:delText xml:space="preserve">ngineers prefers ‘j’. In python 3 we also use j for complex numbers. </w:delText>
          </w:r>
        </w:del>
      </w:ins>
    </w:p>
    <w:p w14:paraId="2F54E104" w14:textId="0F57FFCE" w:rsidR="00A46C42" w:rsidDel="009C38C8" w:rsidRDefault="00A46C42">
      <w:pPr>
        <w:pStyle w:val="NoSpacing"/>
        <w:ind w:left="720"/>
        <w:rPr>
          <w:ins w:id="190" w:author="jayanta" w:date="2018-03-11T22:55:00Z"/>
          <w:del w:id="191" w:author="jayanta shuva" w:date="2018-04-21T12:34:00Z"/>
          <w:rFonts w:cstheme="minorHAnsi"/>
        </w:rPr>
        <w:pPrChange w:id="192" w:author="jayanta" w:date="2018-03-11T22:52:00Z">
          <w:pPr>
            <w:pStyle w:val="Heading2"/>
            <w:spacing w:before="199" w:beforeAutospacing="0" w:after="199" w:afterAutospacing="0"/>
            <w:jc w:val="both"/>
          </w:pPr>
        </w:pPrChange>
      </w:pPr>
    </w:p>
    <w:p w14:paraId="664922E1" w14:textId="77A1ABC4" w:rsidR="00A46C42" w:rsidDel="009C38C8" w:rsidRDefault="00A46C42">
      <w:pPr>
        <w:pStyle w:val="NoSpacing"/>
        <w:ind w:left="720"/>
        <w:rPr>
          <w:ins w:id="193" w:author="jayanta" w:date="2018-03-11T22:56:00Z"/>
          <w:del w:id="194" w:author="jayanta shuva" w:date="2018-04-21T12:34:00Z"/>
          <w:rFonts w:cstheme="minorHAnsi"/>
        </w:rPr>
        <w:pPrChange w:id="195" w:author="jayanta" w:date="2018-03-11T22:52:00Z">
          <w:pPr>
            <w:pStyle w:val="Heading2"/>
            <w:spacing w:before="199" w:beforeAutospacing="0" w:after="199" w:afterAutospacing="0"/>
            <w:jc w:val="both"/>
          </w:pPr>
        </w:pPrChange>
      </w:pPr>
      <w:ins w:id="196" w:author="jayanta" w:date="2018-03-11T22:55:00Z">
        <w:del w:id="197" w:author="jayanta shuva" w:date="2018-04-21T12:34:00Z">
          <w:r w:rsidDel="009C38C8">
            <w:rPr>
              <w:rFonts w:cstheme="minorHAnsi"/>
            </w:rPr>
            <w:delText xml:space="preserve">As you know there are 2 parts of complex number. One is real part and one is </w:delText>
          </w:r>
        </w:del>
      </w:ins>
      <w:ins w:id="198" w:author="jayanta" w:date="2018-03-11T22:56:00Z">
        <w:del w:id="199" w:author="jayanta shuva" w:date="2018-04-21T12:34:00Z">
          <w:r w:rsidDel="009C38C8">
            <w:rPr>
              <w:rFonts w:cstheme="minorHAnsi"/>
            </w:rPr>
            <w:delText>imaginary</w:delText>
          </w:r>
        </w:del>
      </w:ins>
      <w:ins w:id="200" w:author="jayanta" w:date="2018-03-11T22:55:00Z">
        <w:del w:id="201" w:author="jayanta shuva" w:date="2018-04-21T12:34:00Z">
          <w:r w:rsidDel="009C38C8">
            <w:rPr>
              <w:rFonts w:cstheme="minorHAnsi"/>
            </w:rPr>
            <w:delText xml:space="preserve"> part</w:delText>
          </w:r>
        </w:del>
      </w:ins>
      <w:ins w:id="202" w:author="jayanta" w:date="2018-03-11T22:56:00Z">
        <w:del w:id="203" w:author="jayanta shuva" w:date="2018-04-21T12:34:00Z">
          <w:r w:rsidDel="009C38C8">
            <w:rPr>
              <w:rFonts w:cstheme="minorHAnsi"/>
            </w:rPr>
            <w:delText>.</w:delText>
          </w:r>
        </w:del>
      </w:ins>
    </w:p>
    <w:p w14:paraId="28EC51E1" w14:textId="21C71A2E" w:rsidR="00A46C42" w:rsidDel="009C38C8" w:rsidRDefault="00A46C42">
      <w:pPr>
        <w:pStyle w:val="NoSpacing"/>
        <w:ind w:left="720"/>
        <w:rPr>
          <w:ins w:id="204" w:author="jayanta" w:date="2018-03-11T23:28:00Z"/>
          <w:del w:id="205" w:author="jayanta shuva" w:date="2018-04-21T12:34:00Z"/>
          <w:rFonts w:cstheme="minorHAnsi"/>
        </w:rPr>
        <w:pPrChange w:id="206" w:author="jayanta" w:date="2018-03-11T22:52:00Z">
          <w:pPr>
            <w:pStyle w:val="Heading2"/>
            <w:spacing w:before="199" w:beforeAutospacing="0" w:after="199" w:afterAutospacing="0"/>
            <w:jc w:val="both"/>
          </w:pPr>
        </w:pPrChange>
      </w:pPr>
      <w:ins w:id="207" w:author="jayanta" w:date="2018-03-11T22:56:00Z">
        <w:del w:id="208" w:author="jayanta shuva" w:date="2018-04-21T12:34:00Z">
          <w:r w:rsidDel="009C38C8">
            <w:rPr>
              <w:rFonts w:cstheme="minorHAnsi"/>
            </w:rPr>
            <w:delText>So in python 3 you can write 3 + 5</w:delText>
          </w:r>
        </w:del>
      </w:ins>
      <w:ins w:id="209" w:author="jayanta" w:date="2018-03-11T22:57:00Z">
        <w:del w:id="210" w:author="jayanta shuva" w:date="2018-04-21T12:34:00Z">
          <w:r w:rsidDel="009C38C8">
            <w:rPr>
              <w:rFonts w:cstheme="minorHAnsi"/>
            </w:rPr>
            <w:delText>.2</w:delText>
          </w:r>
        </w:del>
      </w:ins>
      <w:ins w:id="211" w:author="jayanta" w:date="2018-03-11T22:56:00Z">
        <w:del w:id="212" w:author="jayanta shuva" w:date="2018-04-21T12:34:00Z">
          <w:r w:rsidDel="009C38C8">
            <w:rPr>
              <w:rFonts w:cstheme="minorHAnsi"/>
            </w:rPr>
            <w:delText>j</w:delText>
          </w:r>
        </w:del>
      </w:ins>
      <w:ins w:id="213" w:author="jayanta" w:date="2018-03-11T22:57:00Z">
        <w:del w:id="214" w:author="jayanta shuva" w:date="2018-04-21T12:34:00Z">
          <w:r w:rsidR="003A7B3C" w:rsidDel="009C38C8">
            <w:rPr>
              <w:rFonts w:cstheme="minorHAnsi"/>
            </w:rPr>
            <w:delText xml:space="preserve">. Whatever types of numbers you put in complex </w:delText>
          </w:r>
        </w:del>
      </w:ins>
      <w:ins w:id="215" w:author="jayanta" w:date="2018-03-11T23:11:00Z">
        <w:del w:id="216" w:author="jayanta shuva" w:date="2018-04-21T12:34:00Z">
          <w:r w:rsidR="003A7B3C" w:rsidDel="009C38C8">
            <w:rPr>
              <w:rFonts w:cstheme="minorHAnsi"/>
            </w:rPr>
            <w:delText>numbers</w:delText>
          </w:r>
        </w:del>
      </w:ins>
      <w:ins w:id="217" w:author="jayanta" w:date="2018-03-11T22:57:00Z">
        <w:del w:id="218" w:author="jayanta shuva" w:date="2018-04-21T12:34:00Z">
          <w:r w:rsidR="003A7B3C" w:rsidDel="009C38C8">
            <w:rPr>
              <w:rFonts w:cstheme="minorHAnsi"/>
            </w:rPr>
            <w:delText xml:space="preserve"> python stores </w:delText>
          </w:r>
        </w:del>
      </w:ins>
      <w:ins w:id="219" w:author="jayanta" w:date="2018-03-12T02:05:00Z">
        <w:del w:id="220" w:author="jayanta shuva" w:date="2018-04-21T12:34:00Z">
          <w:r w:rsidR="00A30C9E" w:rsidDel="009C38C8">
            <w:rPr>
              <w:rFonts w:cstheme="minorHAnsi"/>
            </w:rPr>
            <w:delText xml:space="preserve">both </w:delText>
          </w:r>
        </w:del>
      </w:ins>
      <w:ins w:id="221" w:author="jayanta" w:date="2018-03-11T22:57:00Z">
        <w:del w:id="222" w:author="jayanta shuva" w:date="2018-04-21T12:34:00Z">
          <w:r w:rsidR="003A7B3C" w:rsidDel="009C38C8">
            <w:rPr>
              <w:rFonts w:cstheme="minorHAnsi"/>
            </w:rPr>
            <w:delText xml:space="preserve">real and imaginary part as </w:delText>
          </w:r>
          <w:r w:rsidR="003A7B3C" w:rsidRPr="003A7B3C" w:rsidDel="009C38C8">
            <w:rPr>
              <w:rFonts w:cstheme="minorHAnsi"/>
              <w:i/>
              <w:rPrChange w:id="223" w:author="jayanta" w:date="2018-03-11T23:11:00Z">
                <w:rPr>
                  <w:rFonts w:cstheme="minorHAnsi"/>
                  <w:b w:val="0"/>
                  <w:bCs w:val="0"/>
                </w:rPr>
              </w:rPrChange>
            </w:rPr>
            <w:delText>Float</w:delText>
          </w:r>
          <w:r w:rsidR="003A7B3C" w:rsidDel="009C38C8">
            <w:rPr>
              <w:rFonts w:cstheme="minorHAnsi"/>
            </w:rPr>
            <w:delText>.</w:delText>
          </w:r>
        </w:del>
      </w:ins>
    </w:p>
    <w:p w14:paraId="5AE2B657" w14:textId="6E4420D0" w:rsidR="000E2D8E" w:rsidDel="009C38C8" w:rsidRDefault="000E2D8E">
      <w:pPr>
        <w:pStyle w:val="NoSpacing"/>
        <w:ind w:left="720"/>
        <w:rPr>
          <w:ins w:id="224" w:author="jayanta" w:date="2018-03-11T23:28:00Z"/>
          <w:del w:id="225" w:author="jayanta shuva" w:date="2018-04-21T12:34:00Z"/>
          <w:rFonts w:cstheme="minorHAnsi"/>
        </w:rPr>
        <w:pPrChange w:id="226" w:author="jayanta" w:date="2018-03-11T22:52:00Z">
          <w:pPr>
            <w:pStyle w:val="Heading2"/>
            <w:spacing w:before="199" w:beforeAutospacing="0" w:after="199" w:afterAutospacing="0"/>
            <w:jc w:val="both"/>
          </w:pPr>
        </w:pPrChange>
      </w:pPr>
    </w:p>
    <w:p w14:paraId="467A05A4" w14:textId="3927D232" w:rsidR="000E2D8E" w:rsidDel="009C38C8" w:rsidRDefault="000E2D8E">
      <w:pPr>
        <w:pStyle w:val="NoSpacing"/>
        <w:ind w:left="720"/>
        <w:rPr>
          <w:ins w:id="227" w:author="jayanta" w:date="2018-03-11T23:29:00Z"/>
          <w:del w:id="228" w:author="jayanta shuva" w:date="2018-04-21T12:34:00Z"/>
          <w:rFonts w:cstheme="minorHAnsi"/>
        </w:rPr>
        <w:pPrChange w:id="229" w:author="jayanta" w:date="2018-03-11T22:52:00Z">
          <w:pPr>
            <w:pStyle w:val="Heading2"/>
            <w:spacing w:before="199" w:beforeAutospacing="0" w:after="199" w:afterAutospacing="0"/>
            <w:jc w:val="both"/>
          </w:pPr>
        </w:pPrChange>
      </w:pPr>
      <w:ins w:id="230" w:author="jayanta" w:date="2018-03-11T23:28:00Z">
        <w:del w:id="231" w:author="jayanta shuva" w:date="2018-04-21T12:34:00Z">
          <w:r w:rsidDel="009C38C8">
            <w:rPr>
              <w:rFonts w:cstheme="minorHAnsi"/>
            </w:rPr>
            <w:delText>All the integer can be converted into floats</w:delText>
          </w:r>
        </w:del>
      </w:ins>
      <w:ins w:id="232" w:author="jayanta" w:date="2018-03-11T23:33:00Z">
        <w:del w:id="233" w:author="jayanta shuva" w:date="2018-04-21T12:34:00Z">
          <w:r w:rsidDel="009C38C8">
            <w:rPr>
              <w:rFonts w:cstheme="minorHAnsi"/>
            </w:rPr>
            <w:delText xml:space="preserve"> or complex</w:delText>
          </w:r>
        </w:del>
      </w:ins>
      <w:ins w:id="234" w:author="jayanta" w:date="2018-03-11T23:28:00Z">
        <w:del w:id="235" w:author="jayanta shuva" w:date="2018-04-21T12:34:00Z">
          <w:r w:rsidDel="009C38C8">
            <w:rPr>
              <w:rFonts w:cstheme="minorHAnsi"/>
            </w:rPr>
            <w:delText xml:space="preserve"> but not vice </w:delText>
          </w:r>
        </w:del>
      </w:ins>
      <w:ins w:id="236" w:author="jayanta" w:date="2018-03-11T23:29:00Z">
        <w:del w:id="237" w:author="jayanta shuva" w:date="2018-04-21T12:34:00Z">
          <w:r w:rsidDel="009C38C8">
            <w:rPr>
              <w:rFonts w:cstheme="minorHAnsi"/>
            </w:rPr>
            <w:delText>versa</w:delText>
          </w:r>
        </w:del>
      </w:ins>
      <w:ins w:id="238" w:author="jayanta" w:date="2018-03-11T23:28:00Z">
        <w:del w:id="239" w:author="jayanta shuva" w:date="2018-04-21T12:34:00Z">
          <w:r w:rsidDel="009C38C8">
            <w:rPr>
              <w:rFonts w:cstheme="minorHAnsi"/>
            </w:rPr>
            <w:delText>.</w:delText>
          </w:r>
        </w:del>
      </w:ins>
      <w:ins w:id="240" w:author="jayanta" w:date="2018-03-11T23:29:00Z">
        <w:del w:id="241" w:author="jayanta shuva" w:date="2018-04-21T12:34:00Z">
          <w:r w:rsidDel="009C38C8">
            <w:rPr>
              <w:rFonts w:cstheme="minorHAnsi"/>
            </w:rPr>
            <w:delText xml:space="preserve"> </w:delText>
          </w:r>
        </w:del>
      </w:ins>
    </w:p>
    <w:p w14:paraId="7939A64D" w14:textId="77D2FDB5" w:rsidR="000E2D8E" w:rsidDel="009C38C8" w:rsidRDefault="000E2D8E">
      <w:pPr>
        <w:pStyle w:val="NoSpacing"/>
        <w:rPr>
          <w:ins w:id="242" w:author="jayanta" w:date="2018-03-11T22:38:00Z"/>
          <w:del w:id="243" w:author="jayanta shuva" w:date="2018-04-21T12:34:00Z"/>
        </w:rPr>
        <w:pPrChange w:id="244" w:author="jayanta" w:date="2018-03-11T23:30:00Z">
          <w:pPr>
            <w:pStyle w:val="Heading2"/>
            <w:spacing w:before="199" w:beforeAutospacing="0" w:after="199" w:afterAutospacing="0"/>
            <w:jc w:val="both"/>
          </w:pPr>
        </w:pPrChange>
      </w:pPr>
      <w:ins w:id="245" w:author="jayanta" w:date="2018-03-11T23:30:00Z">
        <w:del w:id="246" w:author="jayanta shuva" w:date="2018-04-21T12:34:00Z">
          <w:r w:rsidDel="009C38C8">
            <w:rPr>
              <w:rFonts w:cstheme="minorHAnsi"/>
            </w:rPr>
            <w:tab/>
            <w:delText xml:space="preserve">Again, </w:delText>
          </w:r>
        </w:del>
      </w:ins>
      <w:ins w:id="247" w:author="jayanta" w:date="2018-03-11T23:33:00Z">
        <w:del w:id="248" w:author="jayanta shuva" w:date="2018-04-21T12:34:00Z">
          <w:r w:rsidR="003C4957" w:rsidDel="009C38C8">
            <w:rPr>
              <w:rFonts w:cstheme="minorHAnsi"/>
            </w:rPr>
            <w:delText>all</w:delText>
          </w:r>
        </w:del>
      </w:ins>
      <w:ins w:id="249" w:author="jayanta" w:date="2018-03-11T23:30:00Z">
        <w:del w:id="250" w:author="jayanta shuva" w:date="2018-04-21T12:34:00Z">
          <w:r w:rsidDel="009C38C8">
            <w:rPr>
              <w:rFonts w:cstheme="minorHAnsi"/>
            </w:rPr>
            <w:delText xml:space="preserve"> floats can be converted into </w:delText>
          </w:r>
        </w:del>
      </w:ins>
      <w:ins w:id="251" w:author="jayanta" w:date="2018-03-11T23:33:00Z">
        <w:del w:id="252" w:author="jayanta shuva" w:date="2018-04-21T12:34:00Z">
          <w:r w:rsidR="00753DD9" w:rsidDel="009C38C8">
            <w:rPr>
              <w:rFonts w:cstheme="minorHAnsi"/>
            </w:rPr>
            <w:delText xml:space="preserve">complex but not vice </w:delText>
          </w:r>
          <w:r w:rsidR="003C4957" w:rsidDel="009C38C8">
            <w:rPr>
              <w:rFonts w:cstheme="minorHAnsi"/>
            </w:rPr>
            <w:delText>versa</w:delText>
          </w:r>
          <w:r w:rsidDel="009C38C8">
            <w:rPr>
              <w:rFonts w:cstheme="minorHAnsi"/>
            </w:rPr>
            <w:delText>.</w:delText>
          </w:r>
        </w:del>
      </w:ins>
    </w:p>
    <w:p w14:paraId="64338E8B" w14:textId="745C0030" w:rsidR="00D023DC" w:rsidDel="009C38C8" w:rsidRDefault="00D023DC">
      <w:pPr>
        <w:pStyle w:val="NoSpacing"/>
        <w:rPr>
          <w:ins w:id="253" w:author="jayanta" w:date="2018-03-11T22:39:00Z"/>
          <w:del w:id="254" w:author="jayanta shuva" w:date="2018-04-21T12:34:00Z"/>
        </w:rPr>
        <w:pPrChange w:id="255" w:author="jayanta" w:date="2018-03-11T22:39:00Z">
          <w:pPr>
            <w:pStyle w:val="Heading2"/>
            <w:spacing w:before="199" w:beforeAutospacing="0" w:after="199" w:afterAutospacing="0"/>
            <w:jc w:val="both"/>
          </w:pPr>
        </w:pPrChange>
      </w:pPr>
    </w:p>
    <w:p w14:paraId="521EB221" w14:textId="4E42F45E" w:rsidR="00AF43A3" w:rsidDel="009C38C8" w:rsidRDefault="00D023DC" w:rsidP="001E16F4">
      <w:pPr>
        <w:pStyle w:val="ListParagraph"/>
        <w:numPr>
          <w:ilvl w:val="0"/>
          <w:numId w:val="1"/>
        </w:numPr>
        <w:rPr>
          <w:ins w:id="256" w:author="jayanta" w:date="2018-03-16T13:17:00Z"/>
          <w:del w:id="257" w:author="jayanta shuva" w:date="2018-04-21T12:34:00Z"/>
          <w:rFonts w:cstheme="minorHAnsi"/>
        </w:rPr>
      </w:pPr>
      <w:ins w:id="258" w:author="jayanta" w:date="2018-03-11T22:39:00Z">
        <w:del w:id="259" w:author="jayanta shuva" w:date="2018-04-21T12:34:00Z">
          <w:r w:rsidDel="009C38C8">
            <w:delText>And</w:delText>
          </w:r>
        </w:del>
      </w:ins>
      <w:ins w:id="260" w:author="jayanta" w:date="2018-03-16T13:16:00Z">
        <w:del w:id="261" w:author="jayanta shuva" w:date="2018-04-21T12:34:00Z">
          <w:r w:rsidR="00854107" w:rsidDel="009C38C8">
            <w:delText xml:space="preserve"> 10</w:delText>
          </w:r>
        </w:del>
      </w:ins>
      <w:ins w:id="262" w:author="jayanta" w:date="2018-03-11T22:39:00Z">
        <w:del w:id="263" w:author="jayanta shuva" w:date="2018-04-21T12:34:00Z">
          <w:r w:rsidDel="009C38C8">
            <w:delText xml:space="preserve"> types of </w:delText>
          </w:r>
          <w:r w:rsidR="00E0112F" w:rsidDel="009C38C8">
            <w:delText>mathematical operations and conditional checking symbol -</w:delText>
          </w:r>
        </w:del>
      </w:ins>
      <w:ins w:id="264" w:author="jayanta" w:date="2018-03-11T23:45:00Z">
        <w:del w:id="265" w:author="jayanta shuva" w:date="2018-04-21T12:34:00Z">
          <w:r w:rsidR="00C731E2" w:rsidDel="009C38C8">
            <w:rPr>
              <w:rFonts w:cstheme="minorHAnsi"/>
            </w:rPr>
            <w:delText>divisor</w:delText>
          </w:r>
        </w:del>
      </w:ins>
      <w:ins w:id="266" w:author="jayanta" w:date="2018-03-11T23:44:00Z">
        <w:del w:id="267" w:author="jayanta shuva" w:date="2018-04-21T12:34:00Z">
          <w:r w:rsidR="00C731E2" w:rsidDel="009C38C8">
            <w:rPr>
              <w:rFonts w:cstheme="minorHAnsi"/>
            </w:rPr>
            <w:delText>multiplication</w:delText>
          </w:r>
          <w:r w:rsidR="006B51C7" w:rsidDel="009C38C8">
            <w:rPr>
              <w:rFonts w:cstheme="minorHAnsi"/>
            </w:rPr>
            <w:delText>modulus</w:delText>
          </w:r>
        </w:del>
      </w:ins>
    </w:p>
    <w:p w14:paraId="7A903D58" w14:textId="1736D944" w:rsidR="00B236C5" w:rsidDel="009C38C8" w:rsidRDefault="00854107">
      <w:pPr>
        <w:pStyle w:val="HTMLPreformatted"/>
        <w:spacing w:before="240" w:after="240"/>
        <w:jc w:val="both"/>
        <w:rPr>
          <w:ins w:id="268" w:author="jayanta" w:date="2018-03-12T01:54:00Z"/>
          <w:del w:id="269" w:author="jayanta shuva" w:date="2018-04-21T12:34:00Z"/>
          <w:rFonts w:cstheme="minorHAnsi"/>
          <w:color w:val="000000"/>
        </w:rPr>
        <w:pPrChange w:id="270" w:author="jayanta shuva" w:date="2018-03-10T11:31:00Z">
          <w:pPr/>
        </w:pPrChange>
      </w:pPr>
      <w:ins w:id="271" w:author="jayanta" w:date="2018-03-16T13:17:00Z">
        <w:del w:id="272" w:author="jayanta shuva" w:date="2018-04-21T12:34:00Z">
          <w:r w:rsidDel="009C38C8">
            <w:rPr>
              <w:rFonts w:cstheme="minorHAnsi"/>
            </w:rPr>
            <w:delText>** exponential</w:delText>
          </w:r>
        </w:del>
      </w:ins>
      <w:ins w:id="273" w:author="jayanta" w:date="2018-03-12T01:54:00Z">
        <w:del w:id="274" w:author="jayanta shuva" w:date="2018-04-21T12:34:00Z">
          <w:r w:rsidR="00B236C5" w:rsidDel="009C38C8">
            <w:rPr>
              <w:rFonts w:asciiTheme="minorHAnsi" w:eastAsiaTheme="minorHAnsi" w:hAnsiTheme="minorHAnsi" w:cstheme="minorHAnsi"/>
              <w:color w:val="000000"/>
              <w:sz w:val="22"/>
              <w:szCs w:val="22"/>
            </w:rPr>
            <w:delText>For printing we need something called formatted string. There are several ways to do those. I will briefly discuss those.</w:delText>
          </w:r>
        </w:del>
      </w:ins>
    </w:p>
    <w:p w14:paraId="19627647" w14:textId="33FB71DD" w:rsidR="00A63C28" w:rsidDel="009C38C8" w:rsidRDefault="00B236C5">
      <w:pPr>
        <w:pStyle w:val="NoSpacing"/>
        <w:rPr>
          <w:ins w:id="275" w:author="jayanta" w:date="2018-03-12T02:07:00Z"/>
          <w:del w:id="276" w:author="jayanta shuva" w:date="2018-04-21T12:34:00Z"/>
        </w:rPr>
        <w:pPrChange w:id="277" w:author="jayanta" w:date="2018-03-12T02:07:00Z">
          <w:pPr/>
        </w:pPrChange>
      </w:pPr>
      <w:ins w:id="278" w:author="jayanta" w:date="2018-03-12T01:59:00Z">
        <w:del w:id="279" w:author="jayanta shuva" w:date="2018-04-21T12:34:00Z">
          <w:r w:rsidDel="009C38C8">
            <w:delText>First – ‘f’</w:delText>
          </w:r>
        </w:del>
      </w:ins>
      <w:ins w:id="280" w:author="jayanta" w:date="2018-03-12T02:00:00Z">
        <w:del w:id="281" w:author="jayanta shuva" w:date="2018-04-21T12:34:00Z">
          <w:r w:rsidDel="009C38C8">
            <w:delText xml:space="preserve">……. </w:delText>
          </w:r>
        </w:del>
      </w:ins>
      <w:ins w:id="282" w:author="jayanta" w:date="2018-03-12T01:59:00Z">
        <w:del w:id="283" w:author="jayanta shuva" w:date="2018-04-21T12:34:00Z">
          <w:r w:rsidDel="009C38C8">
            <w:delText xml:space="preserve"> f stands for</w:delText>
          </w:r>
        </w:del>
      </w:ins>
      <w:ins w:id="284" w:author="jayanta" w:date="2018-03-12T02:00:00Z">
        <w:del w:id="285" w:author="jayanta shuva" w:date="2018-04-21T12:34:00Z">
          <w:r w:rsidDel="009C38C8">
            <w:delText xml:space="preserve"> </w:delText>
          </w:r>
          <w:r w:rsidRPr="00B236C5" w:rsidDel="009C38C8">
            <w:delText>format</w:delText>
          </w:r>
          <w:r w:rsidDel="009C38C8">
            <w:delText xml:space="preserve">. And you need to embed the variable name with </w:delText>
          </w:r>
        </w:del>
      </w:ins>
      <w:ins w:id="286" w:author="jayanta" w:date="2018-03-12T02:01:00Z">
        <w:del w:id="287" w:author="jayanta shuva" w:date="2018-04-21T12:34:00Z">
          <w:r w:rsidDel="009C38C8">
            <w:delText>Carli-</w:delText>
          </w:r>
        </w:del>
      </w:ins>
      <w:ins w:id="288" w:author="jayanta" w:date="2018-03-12T02:00:00Z">
        <w:del w:id="289" w:author="jayanta shuva" w:date="2018-04-21T12:34:00Z">
          <w:r w:rsidDel="009C38C8">
            <w:delText>braces</w:delText>
          </w:r>
        </w:del>
      </w:ins>
      <w:ins w:id="290" w:author="jayanta" w:date="2018-03-12T02:01:00Z">
        <w:del w:id="291" w:author="jayanta shuva" w:date="2018-04-21T12:34:00Z">
          <w:r w:rsidDel="009C38C8">
            <w:delText xml:space="preserve"> {}.</w:delText>
          </w:r>
        </w:del>
      </w:ins>
    </w:p>
    <w:p w14:paraId="47CA5C7B" w14:textId="58D20B76" w:rsidR="00157B5C" w:rsidDel="009C38C8" w:rsidRDefault="00A63C28">
      <w:pPr>
        <w:pStyle w:val="NoSpacing"/>
        <w:rPr>
          <w:ins w:id="292" w:author="jayanta" w:date="2018-03-12T02:29:00Z"/>
          <w:del w:id="293" w:author="jayanta shuva" w:date="2018-04-21T12:34:00Z"/>
        </w:rPr>
        <w:pPrChange w:id="294" w:author="jayanta" w:date="2018-03-12T02:07:00Z">
          <w:pPr/>
        </w:pPrChange>
      </w:pPr>
      <w:ins w:id="295" w:author="jayanta" w:date="2018-03-12T02:07:00Z">
        <w:del w:id="296" w:author="jayanta shuva" w:date="2018-04-21T12:34:00Z">
          <w:r w:rsidDel="009C38C8">
            <w:delText>Python Also has another kind of formatting using   “.format()</w:delText>
          </w:r>
        </w:del>
      </w:ins>
      <w:ins w:id="297" w:author="jayanta" w:date="2018-03-12T02:08:00Z">
        <w:del w:id="298" w:author="jayanta shuva" w:date="2018-04-21T12:34:00Z">
          <w:r w:rsidDel="009C38C8">
            <w:delText>” syntax.</w:delText>
          </w:r>
        </w:del>
      </w:ins>
    </w:p>
    <w:p w14:paraId="47707008" w14:textId="0D0E9E1D" w:rsidR="00157B5C" w:rsidDel="009C38C8" w:rsidRDefault="00157B5C">
      <w:pPr>
        <w:pStyle w:val="NoSpacing"/>
        <w:rPr>
          <w:ins w:id="299" w:author="jayanta" w:date="2018-03-12T02:29:00Z"/>
          <w:del w:id="300" w:author="jayanta shuva" w:date="2018-04-21T12:34:00Z"/>
        </w:rPr>
        <w:pPrChange w:id="301" w:author="jayanta" w:date="2018-03-12T02:07:00Z">
          <w:pPr/>
        </w:pPrChange>
      </w:pPr>
    </w:p>
    <w:p w14:paraId="5F93ABEE" w14:textId="65B6684B" w:rsidR="00157B5C" w:rsidDel="009C38C8" w:rsidRDefault="00157B5C" w:rsidP="00157B5C">
      <w:pPr>
        <w:pStyle w:val="NoSpacing"/>
        <w:rPr>
          <w:ins w:id="302" w:author="jayanta" w:date="2018-03-12T02:30:00Z"/>
          <w:del w:id="303" w:author="jayanta shuva" w:date="2018-04-21T12:34:00Z"/>
        </w:rPr>
      </w:pPr>
      <w:ins w:id="304" w:author="jayanta" w:date="2018-03-12T02:30:00Z">
        <w:del w:id="305" w:author="jayanta shuva" w:date="2018-04-21T12:34:00Z">
          <w:r w:rsidDel="009C38C8">
            <w:delText>\n</w:delText>
          </w:r>
          <w:r w:rsidDel="009C38C8">
            <w:tab/>
            <w:delText>Newline</w:delText>
          </w:r>
        </w:del>
      </w:ins>
    </w:p>
    <w:p w14:paraId="3F37BCB3" w14:textId="28C677CC" w:rsidR="00157B5C" w:rsidDel="009C38C8" w:rsidRDefault="00157B5C" w:rsidP="00157B5C">
      <w:pPr>
        <w:pStyle w:val="NoSpacing"/>
        <w:rPr>
          <w:ins w:id="306" w:author="jayanta" w:date="2018-03-12T02:30:00Z"/>
          <w:del w:id="307" w:author="jayanta shuva" w:date="2018-04-21T12:34:00Z"/>
        </w:rPr>
      </w:pPr>
      <w:ins w:id="308" w:author="jayanta" w:date="2018-03-12T02:30:00Z">
        <w:del w:id="309" w:author="jayanta shuva" w:date="2018-04-21T12:34:00Z">
          <w:r w:rsidDel="009C38C8">
            <w:delText>\\</w:delText>
          </w:r>
          <w:r w:rsidDel="009C38C8">
            <w:tab/>
            <w:delText>Backslash (\)</w:delText>
          </w:r>
        </w:del>
      </w:ins>
    </w:p>
    <w:p w14:paraId="584F06CD" w14:textId="3EC6C71B" w:rsidR="00157B5C" w:rsidDel="009C38C8" w:rsidRDefault="00157B5C" w:rsidP="00157B5C">
      <w:pPr>
        <w:pStyle w:val="NoSpacing"/>
        <w:rPr>
          <w:ins w:id="310" w:author="jayanta" w:date="2018-03-12T02:30:00Z"/>
          <w:del w:id="311" w:author="jayanta shuva" w:date="2018-04-21T12:34:00Z"/>
        </w:rPr>
      </w:pPr>
      <w:ins w:id="312" w:author="jayanta" w:date="2018-03-12T02:30:00Z">
        <w:del w:id="313" w:author="jayanta shuva" w:date="2018-04-21T12:34:00Z">
          <w:r w:rsidDel="009C38C8">
            <w:delText>\'</w:delText>
          </w:r>
          <w:r w:rsidDel="009C38C8">
            <w:tab/>
            <w:delText>Single quote (')</w:delText>
          </w:r>
        </w:del>
      </w:ins>
    </w:p>
    <w:p w14:paraId="1C5CC8D8" w14:textId="741C3ACE" w:rsidR="00157B5C" w:rsidDel="009C38C8" w:rsidRDefault="00157B5C">
      <w:pPr>
        <w:pStyle w:val="NoSpacing"/>
        <w:rPr>
          <w:ins w:id="314" w:author="jayanta" w:date="2018-03-12T02:30:00Z"/>
          <w:del w:id="315" w:author="jayanta shuva" w:date="2018-04-21T12:34:00Z"/>
        </w:rPr>
      </w:pPr>
      <w:ins w:id="316" w:author="jayanta" w:date="2018-03-12T02:30:00Z">
        <w:del w:id="317" w:author="jayanta shuva" w:date="2018-04-21T12:34:00Z">
          <w:r w:rsidDel="009C38C8">
            <w:delText>\"</w:delText>
          </w:r>
          <w:r w:rsidDel="009C38C8">
            <w:tab/>
            <w:delText>Double quote (")</w:delText>
          </w:r>
        </w:del>
      </w:ins>
    </w:p>
    <w:p w14:paraId="1973A2DC" w14:textId="41E077BA" w:rsidR="00157B5C" w:rsidDel="009C38C8" w:rsidRDefault="00157B5C">
      <w:pPr>
        <w:pStyle w:val="NoSpacing"/>
        <w:rPr>
          <w:ins w:id="318" w:author="jayanta" w:date="2018-03-12T02:30:00Z"/>
          <w:del w:id="319" w:author="jayanta shuva" w:date="2018-04-21T12:34:00Z"/>
        </w:rPr>
      </w:pPr>
      <w:ins w:id="320" w:author="jayanta" w:date="2018-03-12T02:30:00Z">
        <w:del w:id="321" w:author="jayanta shuva" w:date="2018-04-21T12:34:00Z">
          <w:r w:rsidDel="009C38C8">
            <w:delText>\b</w:delText>
          </w:r>
          <w:r w:rsidDel="009C38C8">
            <w:tab/>
            <w:delText>ASCII Backspace (BS)</w:delText>
          </w:r>
        </w:del>
      </w:ins>
    </w:p>
    <w:p w14:paraId="0D068B82" w14:textId="4F49F3A2" w:rsidR="00C52C8D" w:rsidDel="009C38C8" w:rsidRDefault="00157B5C" w:rsidP="00C52C8D">
      <w:pPr>
        <w:pStyle w:val="NoSpacing"/>
        <w:rPr>
          <w:ins w:id="322" w:author="jayanta" w:date="2018-03-12T02:35:00Z"/>
          <w:del w:id="323" w:author="jayanta shuva" w:date="2018-04-21T12:34:00Z"/>
        </w:rPr>
      </w:pPr>
      <w:ins w:id="324" w:author="jayanta" w:date="2018-03-12T02:30:00Z">
        <w:del w:id="325" w:author="jayanta shuva" w:date="2018-04-21T12:34:00Z">
          <w:r w:rsidDel="009C38C8">
            <w:delText>\t</w:delText>
          </w:r>
          <w:r w:rsidDel="009C38C8">
            <w:tab/>
            <w:delText>ASCII Horizontal Tab (TAB)</w:delText>
          </w:r>
        </w:del>
      </w:ins>
      <w:ins w:id="326" w:author="jayanta" w:date="2018-03-12T02:31:00Z">
        <w:del w:id="327" w:author="jayanta shuva" w:date="2018-04-21T12:34:00Z">
          <w:r w:rsidR="001F7466" w:rsidRPr="00A43702" w:rsidDel="009C38C8">
            <w:delText xml:space="preserve"> </w:delText>
          </w:r>
        </w:del>
      </w:ins>
    </w:p>
    <w:p w14:paraId="7830F2BC" w14:textId="0988A75D" w:rsidR="00E87AAC" w:rsidDel="009C38C8" w:rsidRDefault="00C52C8D">
      <w:pPr>
        <w:pStyle w:val="NoSpacing"/>
        <w:rPr>
          <w:ins w:id="328" w:author="jayanta" w:date="2018-03-12T02:42:00Z"/>
          <w:del w:id="329" w:author="jayanta shuva" w:date="2018-04-21T12:34:00Z"/>
        </w:rPr>
        <w:pPrChange w:id="330" w:author="jayanta" w:date="2018-03-12T02:31:00Z">
          <w:pPr/>
        </w:pPrChange>
      </w:pPr>
      <w:ins w:id="331" w:author="jayanta" w:date="2018-03-12T02:35:00Z">
        <w:del w:id="332" w:author="jayanta shuva" w:date="2018-04-21T12:34:00Z">
          <w:r w:rsidDel="009C38C8">
            <w:delText>\r</w:delText>
          </w:r>
          <w:r w:rsidDel="009C38C8">
            <w:tab/>
            <w:delText>ASCII Carriage Return (CR)</w:delText>
          </w:r>
          <w:r w:rsidRPr="00A43702" w:rsidDel="009C38C8">
            <w:delText xml:space="preserve"> </w:delText>
          </w:r>
        </w:del>
      </w:ins>
    </w:p>
    <w:p w14:paraId="2583F4F0" w14:textId="5A89486A" w:rsidR="00E87AAC" w:rsidDel="009C38C8" w:rsidRDefault="00E87AAC">
      <w:pPr>
        <w:pStyle w:val="NoSpacing"/>
        <w:rPr>
          <w:ins w:id="333" w:author="jayanta" w:date="2018-03-12T02:42:00Z"/>
          <w:del w:id="334" w:author="jayanta shuva" w:date="2018-04-21T12:34:00Z"/>
        </w:rPr>
        <w:pPrChange w:id="335" w:author="jayanta" w:date="2018-03-12T02:31:00Z">
          <w:pPr/>
        </w:pPrChange>
      </w:pPr>
    </w:p>
    <w:p w14:paraId="52585F5F" w14:textId="77777777" w:rsidR="00E87AAC" w:rsidDel="009C38C8" w:rsidRDefault="00E87AAC">
      <w:pPr>
        <w:pStyle w:val="NoSpacing"/>
        <w:rPr>
          <w:ins w:id="336" w:author="jayanta" w:date="2018-03-12T02:42:00Z"/>
          <w:del w:id="337" w:author="jayanta shuva" w:date="2018-04-21T12:34:00Z"/>
        </w:rPr>
        <w:pPrChange w:id="338" w:author="jayanta" w:date="2018-03-12T02:31:00Z">
          <w:pPr/>
        </w:pPrChange>
      </w:pPr>
    </w:p>
    <w:p w14:paraId="234FA498" w14:textId="77777777" w:rsidR="00E87AAC" w:rsidDel="009C38C8" w:rsidRDefault="00E87AAC">
      <w:pPr>
        <w:pStyle w:val="NoSpacing"/>
        <w:rPr>
          <w:ins w:id="339" w:author="jayanta" w:date="2018-03-12T02:42:00Z"/>
          <w:del w:id="340" w:author="jayanta shuva" w:date="2018-04-21T12:34:00Z"/>
        </w:rPr>
        <w:pPrChange w:id="341" w:author="jayanta" w:date="2018-03-12T02:31:00Z">
          <w:pPr/>
        </w:pPrChange>
      </w:pPr>
    </w:p>
    <w:p w14:paraId="4936CBB3" w14:textId="04B5C1C9" w:rsidR="00E87AAC" w:rsidRDefault="00E87AAC">
      <w:pPr>
        <w:pStyle w:val="NoSpacing"/>
        <w:rPr>
          <w:ins w:id="342" w:author="jayanta" w:date="2018-03-12T03:49:00Z"/>
          <w:b/>
          <w:sz w:val="40"/>
          <w:szCs w:val="40"/>
        </w:rPr>
        <w:pPrChange w:id="343" w:author="jayanta" w:date="2018-03-12T02:31:00Z">
          <w:pPr/>
        </w:pPrChange>
      </w:pPr>
      <w:ins w:id="344" w:author="jayanta" w:date="2018-03-12T02:42:00Z">
        <w:del w:id="345" w:author="jayanta shuva" w:date="2018-05-18T23:44:00Z">
          <w:r w:rsidRPr="00E87AAC" w:rsidDel="008A3638">
            <w:rPr>
              <w:b/>
              <w:sz w:val="40"/>
              <w:szCs w:val="40"/>
              <w:rPrChange w:id="346" w:author="jayanta" w:date="2018-03-12T02:42:00Z">
                <w:rPr/>
              </w:rPrChange>
            </w:rPr>
            <w:delText>Input</w:delText>
          </w:r>
        </w:del>
      </w:ins>
      <w:ins w:id="347" w:author="jayanta shuva" w:date="2018-05-18T23:44:00Z">
        <w:r w:rsidR="008A3638">
          <w:rPr>
            <w:rFonts w:eastAsia="Times New Roman" w:cstheme="minorHAnsi"/>
            <w:b/>
            <w:bCs/>
            <w:color w:val="000000"/>
            <w:sz w:val="40"/>
            <w:szCs w:val="40"/>
          </w:rPr>
          <w:t>Web Scrapping</w:t>
        </w:r>
      </w:ins>
    </w:p>
    <w:p w14:paraId="00966C6D" w14:textId="77777777" w:rsidR="003B5696" w:rsidRPr="003B5696" w:rsidRDefault="003B5696">
      <w:pPr>
        <w:pStyle w:val="NoSpacing"/>
        <w:rPr>
          <w:ins w:id="348" w:author="jayanta" w:date="2018-03-12T02:42:00Z"/>
          <w:rPrChange w:id="349" w:author="jayanta" w:date="2018-03-12T03:49:00Z">
            <w:rPr>
              <w:ins w:id="350" w:author="jayanta" w:date="2018-03-12T02:42:00Z"/>
              <w:b/>
              <w:sz w:val="40"/>
              <w:szCs w:val="40"/>
            </w:rPr>
          </w:rPrChange>
        </w:rPr>
        <w:pPrChange w:id="351" w:author="jayanta" w:date="2018-03-12T03:49:00Z">
          <w:pPr/>
        </w:pPrChange>
      </w:pPr>
    </w:p>
    <w:p w14:paraId="54F141D0" w14:textId="77777777" w:rsidR="008A3638" w:rsidRDefault="008A3638">
      <w:pPr>
        <w:pStyle w:val="NoSpacing"/>
        <w:rPr>
          <w:ins w:id="352" w:author="jayanta shuva" w:date="2018-05-18T23:56:00Z"/>
        </w:rPr>
        <w:pPrChange w:id="353" w:author="jayanta" w:date="2018-03-12T03:49:00Z">
          <w:pPr/>
        </w:pPrChange>
      </w:pPr>
      <w:ins w:id="354" w:author="jayanta shuva" w:date="2018-05-18T23:51:00Z">
        <w:r w:rsidRPr="008A3638">
          <w:rPr>
            <w:b/>
            <w:i/>
            <w:rPrChange w:id="355" w:author="jayanta shuva" w:date="2018-05-18T23:51:00Z">
              <w:rPr/>
            </w:rPrChange>
          </w:rPr>
          <w:t>Beautiful Soup</w:t>
        </w:r>
        <w:r w:rsidRPr="008A3638">
          <w:t xml:space="preserve"> is a Python library for parsing HTML and XML documents. It is often used for web scraping. Beautiful Soup transforms a complex HTML document into a complex tree of Python objects, such as tag, navigable string, or comment.</w:t>
        </w:r>
      </w:ins>
    </w:p>
    <w:p w14:paraId="24996EB6" w14:textId="77777777" w:rsidR="00FB7DD2" w:rsidRDefault="00FB7DD2">
      <w:pPr>
        <w:pStyle w:val="NoSpacing"/>
        <w:rPr>
          <w:ins w:id="356" w:author="jayanta shuva" w:date="2018-05-18T23:56:00Z"/>
        </w:rPr>
        <w:pPrChange w:id="357" w:author="jayanta" w:date="2018-03-12T03:49:00Z">
          <w:pPr/>
        </w:pPrChange>
      </w:pPr>
    </w:p>
    <w:p w14:paraId="2D390254" w14:textId="78804801" w:rsidR="00FB7DD2" w:rsidRDefault="00FB7DD2">
      <w:pPr>
        <w:pStyle w:val="NoSpacing"/>
        <w:rPr>
          <w:ins w:id="358" w:author="jayanta shuva" w:date="2018-05-18T23:52:00Z"/>
        </w:rPr>
        <w:pPrChange w:id="359" w:author="jayanta" w:date="2018-03-12T03:49:00Z">
          <w:pPr/>
        </w:pPrChange>
      </w:pPr>
      <w:bookmarkStart w:id="360" w:name="_GoBack"/>
      <w:bookmarkEnd w:id="360"/>
      <w:ins w:id="361" w:author="jayanta shuva" w:date="2018-05-18T23:56:00Z">
        <w:r w:rsidRPr="00FB7DD2">
          <w:t>Say you’ve found some webpages that display data relevant to your research, such as date or address information, but that do not provide any way of downloading the data directly. Beautiful Soup helps you pull particular content from a webpage, remove the HTML markup, and save the information. It is a tool for web scraping that helps you clean up and parse the documents you have pulled down from the web.</w:t>
        </w:r>
      </w:ins>
    </w:p>
    <w:p w14:paraId="53071B25" w14:textId="77777777" w:rsidR="008A3638" w:rsidRDefault="008A3638">
      <w:pPr>
        <w:pStyle w:val="NoSpacing"/>
        <w:rPr>
          <w:ins w:id="362" w:author="jayanta shuva" w:date="2018-05-18T23:52:00Z"/>
        </w:rPr>
        <w:pPrChange w:id="363" w:author="jayanta" w:date="2018-03-12T03:49:00Z">
          <w:pPr/>
        </w:pPrChange>
      </w:pPr>
    </w:p>
    <w:p w14:paraId="3FD5DF35" w14:textId="4676B4E9" w:rsidR="003B5696" w:rsidRDefault="003B5696">
      <w:pPr>
        <w:pStyle w:val="NoSpacing"/>
        <w:rPr>
          <w:ins w:id="364" w:author="jayanta" w:date="2018-03-12T03:44:00Z"/>
        </w:rPr>
        <w:pPrChange w:id="365" w:author="jayanta" w:date="2018-03-12T03:49:00Z">
          <w:pPr/>
        </w:pPrChange>
      </w:pPr>
      <w:ins w:id="366" w:author="jayanta" w:date="2018-03-12T03:37:00Z">
        <w:del w:id="367" w:author="jayanta shuva" w:date="2018-05-18T23:51:00Z">
          <w:r w:rsidRPr="003B5696" w:rsidDel="008A3638">
            <w:rPr>
              <w:rPrChange w:id="368" w:author="jayanta" w:date="2018-03-12T03:49:00Z">
                <w:rPr>
                  <w:b/>
                  <w:sz w:val="40"/>
                  <w:szCs w:val="40"/>
                </w:rPr>
              </w:rPrChange>
            </w:rPr>
            <w:delText>We can take inputs by using input() function in python 3.</w:delText>
          </w:r>
        </w:del>
      </w:ins>
      <w:ins w:id="369" w:author="jayanta" w:date="2018-03-12T05:18:00Z">
        <w:del w:id="370" w:author="jayanta shuva" w:date="2018-05-18T23:51:00Z">
          <w:r w:rsidR="00F77A65" w:rsidDel="008A3638">
            <w:delText xml:space="preserve"> In python everything we take input is string. We have to change their types as per our need.</w:delText>
          </w:r>
        </w:del>
      </w:ins>
    </w:p>
    <w:p w14:paraId="4855299A" w14:textId="77777777" w:rsidR="008A3638" w:rsidRDefault="008A3638" w:rsidP="008A3638">
      <w:pPr>
        <w:pStyle w:val="Heading2"/>
        <w:spacing w:before="375" w:beforeAutospacing="0" w:after="375" w:afterAutospacing="0"/>
        <w:rPr>
          <w:ins w:id="371" w:author="jayanta shuva" w:date="2018-05-18T23:52:00Z"/>
          <w:color w:val="000000"/>
        </w:rPr>
      </w:pPr>
      <w:ins w:id="372" w:author="jayanta shuva" w:date="2018-05-18T23:52:00Z">
        <w:r>
          <w:rPr>
            <w:color w:val="000000"/>
          </w:rPr>
          <w:t xml:space="preserve">Installing </w:t>
        </w:r>
        <w:proofErr w:type="spellStart"/>
        <w:r>
          <w:rPr>
            <w:color w:val="000000"/>
          </w:rPr>
          <w:t>BeautifulSoup</w:t>
        </w:r>
        <w:proofErr w:type="spellEnd"/>
      </w:ins>
    </w:p>
    <w:p w14:paraId="6CFEC402" w14:textId="0E6999CA" w:rsidR="003B5696" w:rsidRDefault="008A3638">
      <w:pPr>
        <w:pStyle w:val="NoSpacing"/>
        <w:rPr>
          <w:ins w:id="373" w:author="jayanta shuva" w:date="2018-05-18T23:53:00Z"/>
        </w:rPr>
        <w:pPrChange w:id="374" w:author="jayanta" w:date="2018-03-12T03:38:00Z">
          <w:pPr/>
        </w:pPrChange>
      </w:pPr>
      <w:proofErr w:type="spellStart"/>
      <w:proofErr w:type="gramStart"/>
      <w:ins w:id="375" w:author="jayanta shuva" w:date="2018-05-18T23:54:00Z">
        <w:r w:rsidRPr="008A3638">
          <w:t>conda</w:t>
        </w:r>
        <w:proofErr w:type="spellEnd"/>
        <w:proofErr w:type="gramEnd"/>
        <w:r w:rsidRPr="008A3638">
          <w:t xml:space="preserve"> install -c </w:t>
        </w:r>
        <w:proofErr w:type="spellStart"/>
        <w:r w:rsidRPr="008A3638">
          <w:t>conda</w:t>
        </w:r>
        <w:proofErr w:type="spellEnd"/>
        <w:r w:rsidRPr="008A3638">
          <w:t>-forge beautifulsoup4</w:t>
        </w:r>
      </w:ins>
    </w:p>
    <w:p w14:paraId="26261BDE" w14:textId="77777777" w:rsidR="008A3638" w:rsidRDefault="008A3638">
      <w:pPr>
        <w:pStyle w:val="NoSpacing"/>
        <w:rPr>
          <w:ins w:id="376" w:author="jayanta shuva" w:date="2018-05-18T23:53:00Z"/>
        </w:rPr>
        <w:pPrChange w:id="377" w:author="jayanta" w:date="2018-03-12T03:38:00Z">
          <w:pPr/>
        </w:pPrChange>
      </w:pPr>
    </w:p>
    <w:p w14:paraId="1F07DD61" w14:textId="77777777" w:rsidR="008A3638" w:rsidRDefault="008A3638">
      <w:pPr>
        <w:pStyle w:val="NoSpacing"/>
        <w:rPr>
          <w:ins w:id="378" w:author="jayanta shuva" w:date="2018-05-18T23:53:00Z"/>
        </w:rPr>
        <w:pPrChange w:id="379" w:author="jayanta" w:date="2018-03-12T03:38:00Z">
          <w:pPr/>
        </w:pPrChange>
      </w:pPr>
    </w:p>
    <w:p w14:paraId="0BC4A1E4" w14:textId="77777777" w:rsidR="008A3638" w:rsidRDefault="008A3638">
      <w:pPr>
        <w:pStyle w:val="NoSpacing"/>
        <w:rPr>
          <w:ins w:id="380" w:author="jayanta" w:date="2018-03-12T03:44:00Z"/>
        </w:rPr>
        <w:pPrChange w:id="381" w:author="jayanta" w:date="2018-03-12T03:38:00Z">
          <w:pPr/>
        </w:pPrChange>
      </w:pPr>
    </w:p>
    <w:p w14:paraId="04B280C8" w14:textId="77777777" w:rsidR="003B5696" w:rsidRDefault="003B5696">
      <w:pPr>
        <w:pStyle w:val="NoSpacing"/>
        <w:rPr>
          <w:ins w:id="382" w:author="jayanta" w:date="2018-03-12T03:44:00Z"/>
        </w:rPr>
        <w:pPrChange w:id="383" w:author="jayanta" w:date="2018-03-12T03:38:00Z">
          <w:pPr/>
        </w:pPrChange>
      </w:pPr>
    </w:p>
    <w:p w14:paraId="2BBE7620" w14:textId="4F8B47F7" w:rsidR="003B5696" w:rsidDel="008A3638" w:rsidRDefault="003B5696">
      <w:pPr>
        <w:pStyle w:val="NoSpacing"/>
        <w:rPr>
          <w:ins w:id="384" w:author="jayanta" w:date="2018-03-12T03:49:00Z"/>
          <w:del w:id="385" w:author="jayanta shuva" w:date="2018-05-18T23:45:00Z"/>
          <w:b/>
          <w:sz w:val="40"/>
          <w:szCs w:val="40"/>
        </w:rPr>
        <w:pPrChange w:id="386" w:author="jayanta" w:date="2018-03-12T03:38:00Z">
          <w:pPr/>
        </w:pPrChange>
      </w:pPr>
      <w:ins w:id="387" w:author="jayanta" w:date="2018-03-12T03:44:00Z">
        <w:del w:id="388" w:author="jayanta shuva" w:date="2018-05-18T23:45:00Z">
          <w:r w:rsidDel="008A3638">
            <w:rPr>
              <w:b/>
              <w:sz w:val="40"/>
              <w:szCs w:val="40"/>
            </w:rPr>
            <w:delText>W</w:delText>
          </w:r>
          <w:r w:rsidRPr="003B5696" w:rsidDel="008A3638">
            <w:rPr>
              <w:b/>
              <w:sz w:val="40"/>
              <w:szCs w:val="40"/>
              <w:rPrChange w:id="389" w:author="jayanta" w:date="2018-03-12T03:45:00Z">
                <w:rPr/>
              </w:rPrChange>
            </w:rPr>
            <w:delText>orking with files</w:delText>
          </w:r>
        </w:del>
      </w:ins>
    </w:p>
    <w:p w14:paraId="25CA2FB9" w14:textId="2D54A5F3" w:rsidR="003B5696" w:rsidRPr="003B5696" w:rsidDel="008A3638" w:rsidRDefault="003B5696">
      <w:pPr>
        <w:pStyle w:val="NoSpacing"/>
        <w:rPr>
          <w:ins w:id="390" w:author="jayanta" w:date="2018-03-12T03:44:00Z"/>
          <w:del w:id="391" w:author="jayanta shuva" w:date="2018-05-18T23:45:00Z"/>
          <w:rPrChange w:id="392" w:author="jayanta" w:date="2018-03-12T03:49:00Z">
            <w:rPr>
              <w:ins w:id="393" w:author="jayanta" w:date="2018-03-12T03:44:00Z"/>
              <w:del w:id="394" w:author="jayanta shuva" w:date="2018-05-18T23:45:00Z"/>
              <w:b/>
              <w:sz w:val="40"/>
              <w:szCs w:val="40"/>
            </w:rPr>
          </w:rPrChange>
        </w:rPr>
        <w:pPrChange w:id="395" w:author="jayanta" w:date="2018-03-12T03:49:00Z">
          <w:pPr/>
        </w:pPrChange>
      </w:pPr>
    </w:p>
    <w:p w14:paraId="0A1972AC" w14:textId="790E3755" w:rsidR="003B5696" w:rsidDel="008A3638" w:rsidRDefault="003B5696">
      <w:pPr>
        <w:pStyle w:val="NoSpacing"/>
        <w:rPr>
          <w:ins w:id="396" w:author="jayanta" w:date="2018-03-12T03:49:00Z"/>
          <w:del w:id="397" w:author="jayanta shuva" w:date="2018-05-18T23:45:00Z"/>
        </w:rPr>
        <w:pPrChange w:id="398" w:author="jayanta" w:date="2018-03-12T03:49:00Z">
          <w:pPr/>
        </w:pPrChange>
      </w:pPr>
      <w:ins w:id="399" w:author="jayanta" w:date="2018-03-12T03:48:00Z">
        <w:del w:id="400" w:author="jayanta shuva" w:date="2018-05-18T23:45:00Z">
          <w:r w:rsidRPr="003B5696" w:rsidDel="008A3638">
            <w:rPr>
              <w:rPrChange w:id="401" w:author="jayanta" w:date="2018-03-12T03:49:00Z">
                <w:rPr>
                  <w:b/>
                  <w:sz w:val="40"/>
                  <w:szCs w:val="40"/>
                </w:rPr>
              </w:rPrChange>
            </w:rPr>
            <w:delText xml:space="preserve">There are mainly 2 kinds of files – </w:delText>
          </w:r>
        </w:del>
      </w:ins>
    </w:p>
    <w:p w14:paraId="138E012F" w14:textId="316D9F5B" w:rsidR="00830E48" w:rsidDel="008A3638" w:rsidRDefault="00830E48">
      <w:pPr>
        <w:pStyle w:val="NoSpacing"/>
        <w:rPr>
          <w:ins w:id="402" w:author="jayanta" w:date="2018-03-12T03:49:00Z"/>
          <w:del w:id="403" w:author="jayanta shuva" w:date="2018-05-18T23:45:00Z"/>
        </w:rPr>
        <w:pPrChange w:id="404" w:author="jayanta" w:date="2018-03-12T03:49:00Z">
          <w:pPr/>
        </w:pPrChange>
      </w:pPr>
    </w:p>
    <w:p w14:paraId="49D019E7" w14:textId="3FCAF650" w:rsidR="00830E48" w:rsidRPr="00830E48" w:rsidDel="008A3638" w:rsidRDefault="00830E48">
      <w:pPr>
        <w:pStyle w:val="NoSpacing"/>
        <w:numPr>
          <w:ilvl w:val="0"/>
          <w:numId w:val="6"/>
        </w:numPr>
        <w:rPr>
          <w:ins w:id="405" w:author="jayanta" w:date="2018-03-12T03:49:00Z"/>
          <w:del w:id="406" w:author="jayanta shuva" w:date="2018-05-18T23:45:00Z"/>
          <w:b/>
          <w:i/>
          <w:rPrChange w:id="407" w:author="jayanta" w:date="2018-03-12T03:51:00Z">
            <w:rPr>
              <w:ins w:id="408" w:author="jayanta" w:date="2018-03-12T03:49:00Z"/>
              <w:del w:id="409" w:author="jayanta shuva" w:date="2018-05-18T23:45:00Z"/>
            </w:rPr>
          </w:rPrChange>
        </w:rPr>
        <w:pPrChange w:id="410" w:author="jayanta" w:date="2018-03-12T03:49:00Z">
          <w:pPr/>
        </w:pPrChange>
      </w:pPr>
      <w:ins w:id="411" w:author="jayanta" w:date="2018-03-12T03:49:00Z">
        <w:del w:id="412" w:author="jayanta shuva" w:date="2018-05-18T23:45:00Z">
          <w:r w:rsidRPr="00830E48" w:rsidDel="008A3638">
            <w:rPr>
              <w:b/>
              <w:i/>
              <w:rPrChange w:id="413" w:author="jayanta" w:date="2018-03-12T03:51:00Z">
                <w:rPr/>
              </w:rPrChange>
            </w:rPr>
            <w:delText xml:space="preserve">Text Files </w:delText>
          </w:r>
        </w:del>
      </w:ins>
    </w:p>
    <w:p w14:paraId="0034508D" w14:textId="1D0EBB47" w:rsidR="00830E48" w:rsidDel="008A3638" w:rsidRDefault="00830E48">
      <w:pPr>
        <w:pStyle w:val="NoSpacing"/>
        <w:numPr>
          <w:ilvl w:val="2"/>
          <w:numId w:val="10"/>
        </w:numPr>
        <w:rPr>
          <w:ins w:id="414" w:author="jayanta" w:date="2018-03-12T03:49:00Z"/>
          <w:del w:id="415" w:author="jayanta shuva" w:date="2018-05-18T23:45:00Z"/>
        </w:rPr>
        <w:pPrChange w:id="416" w:author="jayanta" w:date="2018-03-12T03:53:00Z">
          <w:pPr/>
        </w:pPrChange>
      </w:pPr>
      <w:ins w:id="417" w:author="jayanta" w:date="2018-03-12T03:49:00Z">
        <w:del w:id="418" w:author="jayanta shuva" w:date="2018-05-18T23:45:00Z">
          <w:r w:rsidDel="008A3638">
            <w:delText>Plain text</w:delText>
          </w:r>
        </w:del>
      </w:ins>
    </w:p>
    <w:p w14:paraId="7202EE10" w14:textId="23AAA23C" w:rsidR="00830E48" w:rsidDel="008A3638" w:rsidRDefault="00830E48">
      <w:pPr>
        <w:pStyle w:val="NoSpacing"/>
        <w:numPr>
          <w:ilvl w:val="2"/>
          <w:numId w:val="10"/>
        </w:numPr>
        <w:rPr>
          <w:ins w:id="419" w:author="jayanta" w:date="2018-03-12T03:50:00Z"/>
          <w:del w:id="420" w:author="jayanta shuva" w:date="2018-05-18T23:45:00Z"/>
        </w:rPr>
        <w:pPrChange w:id="421" w:author="jayanta" w:date="2018-03-12T03:53:00Z">
          <w:pPr/>
        </w:pPrChange>
      </w:pPr>
      <w:ins w:id="422" w:author="jayanta" w:date="2018-03-12T03:50:00Z">
        <w:del w:id="423" w:author="jayanta shuva" w:date="2018-05-18T23:45:00Z">
          <w:r w:rsidDel="008A3638">
            <w:delText>XML</w:delText>
          </w:r>
        </w:del>
      </w:ins>
    </w:p>
    <w:p w14:paraId="75E10735" w14:textId="04F9B546" w:rsidR="00830E48" w:rsidDel="008A3638" w:rsidRDefault="00830E48">
      <w:pPr>
        <w:pStyle w:val="NoSpacing"/>
        <w:numPr>
          <w:ilvl w:val="2"/>
          <w:numId w:val="10"/>
        </w:numPr>
        <w:rPr>
          <w:ins w:id="424" w:author="jayanta" w:date="2018-03-12T03:50:00Z"/>
          <w:del w:id="425" w:author="jayanta shuva" w:date="2018-05-18T23:45:00Z"/>
        </w:rPr>
        <w:pPrChange w:id="426" w:author="jayanta" w:date="2018-03-12T03:53:00Z">
          <w:pPr/>
        </w:pPrChange>
      </w:pPr>
      <w:ins w:id="427" w:author="jayanta" w:date="2018-03-12T03:50:00Z">
        <w:del w:id="428" w:author="jayanta shuva" w:date="2018-05-18T23:45:00Z">
          <w:r w:rsidDel="008A3638">
            <w:delText>JSON</w:delText>
          </w:r>
        </w:del>
      </w:ins>
    </w:p>
    <w:p w14:paraId="33678EEC" w14:textId="3382CAE6" w:rsidR="00830E48" w:rsidDel="008A3638" w:rsidRDefault="00830E48">
      <w:pPr>
        <w:pStyle w:val="NoSpacing"/>
        <w:numPr>
          <w:ilvl w:val="2"/>
          <w:numId w:val="10"/>
        </w:numPr>
        <w:rPr>
          <w:ins w:id="429" w:author="jayanta" w:date="2018-03-12T03:49:00Z"/>
          <w:del w:id="430" w:author="jayanta shuva" w:date="2018-05-18T23:45:00Z"/>
        </w:rPr>
        <w:pPrChange w:id="431" w:author="jayanta" w:date="2018-03-12T03:53:00Z">
          <w:pPr/>
        </w:pPrChange>
      </w:pPr>
      <w:ins w:id="432" w:author="jayanta" w:date="2018-03-12T03:50:00Z">
        <w:del w:id="433" w:author="jayanta shuva" w:date="2018-05-18T23:45:00Z">
          <w:r w:rsidDel="008A3638">
            <w:delText>Source Code</w:delText>
          </w:r>
        </w:del>
      </w:ins>
    </w:p>
    <w:p w14:paraId="4F7E84BD" w14:textId="38307AD9" w:rsidR="00830E48" w:rsidDel="008A3638" w:rsidRDefault="00830E48">
      <w:pPr>
        <w:pStyle w:val="NoSpacing"/>
        <w:numPr>
          <w:ilvl w:val="0"/>
          <w:numId w:val="6"/>
        </w:numPr>
        <w:rPr>
          <w:ins w:id="434" w:author="jayanta" w:date="2018-03-12T03:51:00Z"/>
          <w:del w:id="435" w:author="jayanta shuva" w:date="2018-05-18T23:45:00Z"/>
          <w:b/>
          <w:i/>
        </w:rPr>
        <w:pPrChange w:id="436" w:author="jayanta" w:date="2018-03-12T03:49:00Z">
          <w:pPr/>
        </w:pPrChange>
      </w:pPr>
      <w:ins w:id="437" w:author="jayanta" w:date="2018-03-12T03:49:00Z">
        <w:del w:id="438" w:author="jayanta shuva" w:date="2018-05-18T23:45:00Z">
          <w:r w:rsidRPr="00830E48" w:rsidDel="008A3638">
            <w:rPr>
              <w:b/>
              <w:i/>
              <w:rPrChange w:id="439" w:author="jayanta" w:date="2018-03-12T03:51:00Z">
                <w:rPr/>
              </w:rPrChange>
            </w:rPr>
            <w:delText>Binary Files</w:delText>
          </w:r>
        </w:del>
      </w:ins>
    </w:p>
    <w:p w14:paraId="2E282F2B" w14:textId="222DE563" w:rsidR="00830E48" w:rsidRPr="00830E48" w:rsidDel="008A3638" w:rsidRDefault="00830E48">
      <w:pPr>
        <w:pStyle w:val="NoSpacing"/>
        <w:numPr>
          <w:ilvl w:val="2"/>
          <w:numId w:val="11"/>
        </w:numPr>
        <w:rPr>
          <w:ins w:id="440" w:author="jayanta" w:date="2018-03-12T03:51:00Z"/>
          <w:del w:id="441" w:author="jayanta shuva" w:date="2018-05-18T23:45:00Z"/>
          <w:rPrChange w:id="442" w:author="jayanta" w:date="2018-03-12T03:51:00Z">
            <w:rPr>
              <w:ins w:id="443" w:author="jayanta" w:date="2018-03-12T03:51:00Z"/>
              <w:del w:id="444" w:author="jayanta shuva" w:date="2018-05-18T23:45:00Z"/>
              <w:b/>
              <w:i/>
            </w:rPr>
          </w:rPrChange>
        </w:rPr>
        <w:pPrChange w:id="445" w:author="jayanta" w:date="2018-03-12T03:53:00Z">
          <w:pPr/>
        </w:pPrChange>
      </w:pPr>
      <w:ins w:id="446" w:author="jayanta" w:date="2018-03-12T03:51:00Z">
        <w:del w:id="447" w:author="jayanta shuva" w:date="2018-05-18T23:45:00Z">
          <w:r w:rsidRPr="00830E48" w:rsidDel="008A3638">
            <w:rPr>
              <w:rPrChange w:id="448" w:author="jayanta" w:date="2018-03-12T03:51:00Z">
                <w:rPr>
                  <w:b/>
                  <w:i/>
                </w:rPr>
              </w:rPrChange>
            </w:rPr>
            <w:delText>Compiled Code</w:delText>
          </w:r>
        </w:del>
      </w:ins>
    </w:p>
    <w:p w14:paraId="56A6625B" w14:textId="1F154123" w:rsidR="00830E48" w:rsidRPr="00830E48" w:rsidDel="008A3638" w:rsidRDefault="00830E48">
      <w:pPr>
        <w:pStyle w:val="NoSpacing"/>
        <w:numPr>
          <w:ilvl w:val="2"/>
          <w:numId w:val="11"/>
        </w:numPr>
        <w:rPr>
          <w:ins w:id="449" w:author="jayanta" w:date="2018-03-12T03:51:00Z"/>
          <w:del w:id="450" w:author="jayanta shuva" w:date="2018-05-18T23:45:00Z"/>
          <w:rPrChange w:id="451" w:author="jayanta" w:date="2018-03-12T03:51:00Z">
            <w:rPr>
              <w:ins w:id="452" w:author="jayanta" w:date="2018-03-12T03:51:00Z"/>
              <w:del w:id="453" w:author="jayanta shuva" w:date="2018-05-18T23:45:00Z"/>
              <w:b/>
              <w:i/>
            </w:rPr>
          </w:rPrChange>
        </w:rPr>
        <w:pPrChange w:id="454" w:author="jayanta" w:date="2018-03-12T03:53:00Z">
          <w:pPr/>
        </w:pPrChange>
      </w:pPr>
      <w:ins w:id="455" w:author="jayanta" w:date="2018-03-12T03:51:00Z">
        <w:del w:id="456" w:author="jayanta shuva" w:date="2018-05-18T23:45:00Z">
          <w:r w:rsidRPr="00830E48" w:rsidDel="008A3638">
            <w:rPr>
              <w:rPrChange w:id="457" w:author="jayanta" w:date="2018-03-12T03:51:00Z">
                <w:rPr>
                  <w:b/>
                  <w:i/>
                </w:rPr>
              </w:rPrChange>
            </w:rPr>
            <w:delText>App Data</w:delText>
          </w:r>
        </w:del>
      </w:ins>
    </w:p>
    <w:p w14:paraId="0FFB8E74" w14:textId="345FC362" w:rsidR="00830E48" w:rsidDel="008A3638" w:rsidRDefault="00830E48">
      <w:pPr>
        <w:pStyle w:val="NoSpacing"/>
        <w:numPr>
          <w:ilvl w:val="2"/>
          <w:numId w:val="11"/>
        </w:numPr>
        <w:rPr>
          <w:ins w:id="458" w:author="jayanta" w:date="2018-03-12T03:52:00Z"/>
          <w:del w:id="459" w:author="jayanta shuva" w:date="2018-05-18T23:45:00Z"/>
          <w:i/>
        </w:rPr>
        <w:pPrChange w:id="460" w:author="jayanta" w:date="2018-03-12T03:53:00Z">
          <w:pPr/>
        </w:pPrChange>
      </w:pPr>
      <w:ins w:id="461" w:author="jayanta" w:date="2018-03-12T03:51:00Z">
        <w:del w:id="462" w:author="jayanta shuva" w:date="2018-05-18T23:45:00Z">
          <w:r w:rsidRPr="00830E48" w:rsidDel="008A3638">
            <w:rPr>
              <w:i/>
              <w:rPrChange w:id="463" w:author="jayanta" w:date="2018-03-12T03:52:00Z">
                <w:rPr>
                  <w:b/>
                  <w:i/>
                </w:rPr>
              </w:rPrChange>
            </w:rPr>
            <w:delText>Media Files</w:delText>
          </w:r>
        </w:del>
      </w:ins>
    </w:p>
    <w:p w14:paraId="1E297211" w14:textId="5A7616E4" w:rsidR="00830E48" w:rsidRPr="00830E48" w:rsidDel="008A3638" w:rsidRDefault="00830E48">
      <w:pPr>
        <w:pStyle w:val="NoSpacing"/>
        <w:numPr>
          <w:ilvl w:val="3"/>
          <w:numId w:val="9"/>
        </w:numPr>
        <w:rPr>
          <w:ins w:id="464" w:author="jayanta" w:date="2018-03-12T03:52:00Z"/>
          <w:del w:id="465" w:author="jayanta shuva" w:date="2018-05-18T23:45:00Z"/>
          <w:rPrChange w:id="466" w:author="jayanta" w:date="2018-03-12T03:52:00Z">
            <w:rPr>
              <w:ins w:id="467" w:author="jayanta" w:date="2018-03-12T03:52:00Z"/>
              <w:del w:id="468" w:author="jayanta shuva" w:date="2018-05-18T23:45:00Z"/>
              <w:i/>
            </w:rPr>
          </w:rPrChange>
        </w:rPr>
        <w:pPrChange w:id="469" w:author="jayanta" w:date="2018-03-12T03:53:00Z">
          <w:pPr/>
        </w:pPrChange>
      </w:pPr>
      <w:ins w:id="470" w:author="jayanta" w:date="2018-03-12T03:52:00Z">
        <w:del w:id="471" w:author="jayanta shuva" w:date="2018-05-18T23:45:00Z">
          <w:r w:rsidRPr="00830E48" w:rsidDel="008A3638">
            <w:rPr>
              <w:rPrChange w:id="472" w:author="jayanta" w:date="2018-03-12T03:52:00Z">
                <w:rPr>
                  <w:i/>
                </w:rPr>
              </w:rPrChange>
            </w:rPr>
            <w:delText>Images</w:delText>
          </w:r>
        </w:del>
      </w:ins>
    </w:p>
    <w:p w14:paraId="3709A65B" w14:textId="19853538" w:rsidR="00830E48" w:rsidRPr="00830E48" w:rsidDel="008A3638" w:rsidRDefault="00830E48">
      <w:pPr>
        <w:pStyle w:val="NoSpacing"/>
        <w:numPr>
          <w:ilvl w:val="3"/>
          <w:numId w:val="9"/>
        </w:numPr>
        <w:rPr>
          <w:ins w:id="473" w:author="jayanta" w:date="2018-03-12T03:52:00Z"/>
          <w:del w:id="474" w:author="jayanta shuva" w:date="2018-05-18T23:45:00Z"/>
          <w:rPrChange w:id="475" w:author="jayanta" w:date="2018-03-12T03:52:00Z">
            <w:rPr>
              <w:ins w:id="476" w:author="jayanta" w:date="2018-03-12T03:52:00Z"/>
              <w:del w:id="477" w:author="jayanta shuva" w:date="2018-05-18T23:45:00Z"/>
              <w:i/>
            </w:rPr>
          </w:rPrChange>
        </w:rPr>
        <w:pPrChange w:id="478" w:author="jayanta" w:date="2018-03-12T03:53:00Z">
          <w:pPr/>
        </w:pPrChange>
      </w:pPr>
      <w:ins w:id="479" w:author="jayanta" w:date="2018-03-12T03:52:00Z">
        <w:del w:id="480" w:author="jayanta shuva" w:date="2018-05-18T23:45:00Z">
          <w:r w:rsidRPr="00830E48" w:rsidDel="008A3638">
            <w:rPr>
              <w:rPrChange w:id="481" w:author="jayanta" w:date="2018-03-12T03:52:00Z">
                <w:rPr>
                  <w:i/>
                </w:rPr>
              </w:rPrChange>
            </w:rPr>
            <w:delText>Audio</w:delText>
          </w:r>
        </w:del>
      </w:ins>
    </w:p>
    <w:p w14:paraId="1129D8CF" w14:textId="03BD1683" w:rsidR="00830E48" w:rsidRPr="00830E48" w:rsidDel="008A3638" w:rsidRDefault="00830E48">
      <w:pPr>
        <w:pStyle w:val="NoSpacing"/>
        <w:numPr>
          <w:ilvl w:val="3"/>
          <w:numId w:val="9"/>
        </w:numPr>
        <w:rPr>
          <w:ins w:id="482" w:author="jayanta" w:date="2018-03-12T03:50:00Z"/>
          <w:del w:id="483" w:author="jayanta shuva" w:date="2018-05-18T23:45:00Z"/>
        </w:rPr>
        <w:pPrChange w:id="484" w:author="jayanta" w:date="2018-03-12T03:53:00Z">
          <w:pPr/>
        </w:pPrChange>
      </w:pPr>
      <w:ins w:id="485" w:author="jayanta" w:date="2018-03-12T03:52:00Z">
        <w:del w:id="486" w:author="jayanta shuva" w:date="2018-05-18T23:45:00Z">
          <w:r w:rsidRPr="00830E48" w:rsidDel="008A3638">
            <w:rPr>
              <w:rPrChange w:id="487" w:author="jayanta" w:date="2018-03-12T03:52:00Z">
                <w:rPr>
                  <w:i/>
                </w:rPr>
              </w:rPrChange>
            </w:rPr>
            <w:delText>Video</w:delText>
          </w:r>
        </w:del>
      </w:ins>
    </w:p>
    <w:p w14:paraId="73B2D1D1" w14:textId="6367407F" w:rsidR="00830E48" w:rsidDel="008A3638" w:rsidRDefault="004A3413">
      <w:pPr>
        <w:pStyle w:val="NoSpacing"/>
        <w:ind w:left="720"/>
        <w:rPr>
          <w:ins w:id="488" w:author="jayanta" w:date="2018-03-12T04:18:00Z"/>
          <w:del w:id="489" w:author="jayanta shuva" w:date="2018-05-18T23:45:00Z"/>
        </w:rPr>
        <w:pPrChange w:id="490" w:author="jayanta" w:date="2018-03-12T03:50:00Z">
          <w:pPr/>
        </w:pPrChange>
      </w:pPr>
      <w:ins w:id="491" w:author="jayanta" w:date="2018-03-12T04:17:00Z">
        <w:del w:id="492" w:author="jayanta shuva" w:date="2018-05-18T23:45:00Z">
          <w:r w:rsidDel="008A3638">
            <w:delText xml:space="preserve">For reading and writing files we will use the open() function. You can can see the parameters by using </w:delText>
          </w:r>
        </w:del>
      </w:ins>
      <w:ins w:id="493" w:author="jayanta" w:date="2018-03-12T04:18:00Z">
        <w:del w:id="494" w:author="jayanta shuva" w:date="2018-05-18T23:45:00Z">
          <w:r w:rsidDel="008A3638">
            <w:delText>“</w:delText>
          </w:r>
        </w:del>
      </w:ins>
      <w:ins w:id="495" w:author="jayanta" w:date="2018-03-12T04:17:00Z">
        <w:del w:id="496" w:author="jayanta shuva" w:date="2018-05-18T23:45:00Z">
          <w:r w:rsidRPr="004A3413" w:rsidDel="008A3638">
            <w:rPr>
              <w:b/>
              <w:i/>
              <w:rPrChange w:id="497" w:author="jayanta" w:date="2018-03-12T04:18:00Z">
                <w:rPr/>
              </w:rPrChange>
            </w:rPr>
            <w:delText>help(open)</w:delText>
          </w:r>
        </w:del>
      </w:ins>
      <w:ins w:id="498" w:author="jayanta" w:date="2018-03-12T04:18:00Z">
        <w:del w:id="499" w:author="jayanta shuva" w:date="2018-05-18T23:45:00Z">
          <w:r w:rsidDel="008A3638">
            <w:delText>”</w:delText>
          </w:r>
        </w:del>
      </w:ins>
      <w:ins w:id="500" w:author="jayanta" w:date="2018-03-12T04:17:00Z">
        <w:del w:id="501" w:author="jayanta shuva" w:date="2018-05-18T23:45:00Z">
          <w:r w:rsidDel="008A3638">
            <w:delText xml:space="preserve"> command</w:delText>
          </w:r>
        </w:del>
      </w:ins>
      <w:ins w:id="502" w:author="jayanta" w:date="2018-03-12T04:18:00Z">
        <w:del w:id="503" w:author="jayanta shuva" w:date="2018-05-18T23:45:00Z">
          <w:r w:rsidDel="008A3638">
            <w:delText xml:space="preserve">. </w:delText>
          </w:r>
        </w:del>
      </w:ins>
    </w:p>
    <w:p w14:paraId="02D973FE" w14:textId="0B22231B" w:rsidR="004A3413" w:rsidDel="008A3638" w:rsidRDefault="004A3413">
      <w:pPr>
        <w:pStyle w:val="NoSpacing"/>
        <w:ind w:left="720"/>
        <w:rPr>
          <w:ins w:id="504" w:author="jayanta" w:date="2018-03-12T04:19:00Z"/>
          <w:del w:id="505" w:author="jayanta shuva" w:date="2018-05-18T23:45:00Z"/>
        </w:rPr>
        <w:pPrChange w:id="506" w:author="jayanta" w:date="2018-03-12T03:50:00Z">
          <w:pPr/>
        </w:pPrChange>
      </w:pPr>
    </w:p>
    <w:p w14:paraId="12EB557C" w14:textId="615AE4F5" w:rsidR="004A3413" w:rsidDel="008A3638" w:rsidRDefault="004A3413">
      <w:pPr>
        <w:pStyle w:val="NoSpacing"/>
        <w:ind w:left="720"/>
        <w:rPr>
          <w:ins w:id="507" w:author="jayanta" w:date="2018-03-12T04:19:00Z"/>
          <w:del w:id="508" w:author="jayanta shuva" w:date="2018-05-18T23:45:00Z"/>
        </w:rPr>
        <w:pPrChange w:id="509" w:author="jayanta" w:date="2018-03-12T03:50:00Z">
          <w:pPr/>
        </w:pPrChange>
      </w:pPr>
      <w:ins w:id="510" w:author="jayanta" w:date="2018-03-12T04:19:00Z">
        <w:del w:id="511" w:author="jayanta shuva" w:date="2018-05-18T23:45:00Z">
          <w:r w:rsidRPr="004A3413" w:rsidDel="008A3638">
            <w:delText>open(file, mode='r'</w:delText>
          </w:r>
          <w:r w:rsidDel="008A3638">
            <w:delText>)</w:delText>
          </w:r>
        </w:del>
      </w:ins>
    </w:p>
    <w:p w14:paraId="6B438833" w14:textId="770E6EBB" w:rsidR="004A3413" w:rsidDel="008A3638" w:rsidRDefault="004A3413">
      <w:pPr>
        <w:pStyle w:val="NoSpacing"/>
        <w:ind w:left="720"/>
        <w:rPr>
          <w:ins w:id="512" w:author="jayanta" w:date="2018-03-12T04:19:00Z"/>
          <w:del w:id="513" w:author="jayanta shuva" w:date="2018-05-18T23:45:00Z"/>
        </w:rPr>
        <w:pPrChange w:id="514" w:author="jayanta" w:date="2018-03-12T03:50:00Z">
          <w:pPr/>
        </w:pPrChange>
      </w:pPr>
    </w:p>
    <w:p w14:paraId="18CCFDD3" w14:textId="420BCC2F" w:rsidR="004A3413" w:rsidRPr="003B5696" w:rsidDel="008A3638" w:rsidRDefault="004A3413">
      <w:pPr>
        <w:pStyle w:val="NoSpacing"/>
        <w:ind w:left="720"/>
        <w:rPr>
          <w:ins w:id="515" w:author="jayanta" w:date="2018-03-12T03:48:00Z"/>
          <w:del w:id="516" w:author="jayanta shuva" w:date="2018-05-18T23:45:00Z"/>
          <w:rPrChange w:id="517" w:author="jayanta" w:date="2018-03-12T03:49:00Z">
            <w:rPr>
              <w:ins w:id="518" w:author="jayanta" w:date="2018-03-12T03:48:00Z"/>
              <w:del w:id="519" w:author="jayanta shuva" w:date="2018-05-18T23:45:00Z"/>
              <w:b/>
              <w:sz w:val="40"/>
              <w:szCs w:val="40"/>
            </w:rPr>
          </w:rPrChange>
        </w:rPr>
        <w:pPrChange w:id="520" w:author="jayanta" w:date="2018-03-12T03:50:00Z">
          <w:pPr/>
        </w:pPrChange>
      </w:pPr>
      <w:ins w:id="521" w:author="jayanta" w:date="2018-03-12T04:19:00Z">
        <w:del w:id="522" w:author="jayanta shuva" w:date="2018-05-18T23:45:00Z">
          <w:r w:rsidDel="008A3638">
            <w:delText>We will mainly use 3 modes – r for read, w for write, a for append.</w:delText>
          </w:r>
        </w:del>
      </w:ins>
    </w:p>
    <w:p w14:paraId="34FE1B1C" w14:textId="59A50E66" w:rsidR="00F77A65" w:rsidDel="008A3638" w:rsidRDefault="00F77A65">
      <w:pPr>
        <w:pStyle w:val="NoSpacing"/>
        <w:rPr>
          <w:ins w:id="523" w:author="jayanta" w:date="2018-03-12T05:06:00Z"/>
          <w:del w:id="524" w:author="jayanta shuva" w:date="2018-05-18T23:45:00Z"/>
        </w:rPr>
        <w:pPrChange w:id="525" w:author="jayanta" w:date="2018-03-12T03:38:00Z">
          <w:pPr/>
        </w:pPrChange>
      </w:pPr>
    </w:p>
    <w:p w14:paraId="1362D6D1" w14:textId="2C264B67" w:rsidR="00F77A65" w:rsidDel="008A3638" w:rsidRDefault="00F77A65">
      <w:pPr>
        <w:pStyle w:val="NoSpacing"/>
        <w:rPr>
          <w:ins w:id="526" w:author="jayanta" w:date="2018-03-12T05:06:00Z"/>
          <w:del w:id="527" w:author="jayanta shuva" w:date="2018-05-18T23:45:00Z"/>
        </w:rPr>
        <w:pPrChange w:id="528" w:author="jayanta" w:date="2018-03-12T03:38:00Z">
          <w:pPr/>
        </w:pPrChange>
      </w:pPr>
    </w:p>
    <w:p w14:paraId="51D7DB01" w14:textId="54277AEB" w:rsidR="00F77A65" w:rsidDel="008A3638" w:rsidRDefault="00F77A65">
      <w:pPr>
        <w:pStyle w:val="NoSpacing"/>
        <w:rPr>
          <w:ins w:id="529" w:author="jayanta" w:date="2018-03-12T05:06:00Z"/>
          <w:del w:id="530" w:author="jayanta shuva" w:date="2018-05-18T23:45:00Z"/>
        </w:rPr>
        <w:pPrChange w:id="531" w:author="jayanta" w:date="2018-03-12T03:38:00Z">
          <w:pPr/>
        </w:pPrChange>
      </w:pPr>
    </w:p>
    <w:p w14:paraId="1146986B" w14:textId="5EBFA228" w:rsidR="00F77A65" w:rsidDel="008A3638" w:rsidRDefault="00F77A65">
      <w:pPr>
        <w:pStyle w:val="NoSpacing"/>
        <w:rPr>
          <w:ins w:id="532" w:author="jayanta" w:date="2018-03-12T05:07:00Z"/>
          <w:del w:id="533" w:author="jayanta shuva" w:date="2018-05-18T23:45:00Z"/>
          <w:b/>
          <w:sz w:val="40"/>
          <w:szCs w:val="40"/>
        </w:rPr>
        <w:pPrChange w:id="534" w:author="jayanta" w:date="2018-03-12T03:38:00Z">
          <w:pPr/>
        </w:pPrChange>
      </w:pPr>
      <w:ins w:id="535" w:author="jayanta" w:date="2018-03-12T05:06:00Z">
        <w:del w:id="536" w:author="jayanta shuva" w:date="2018-05-18T23:45:00Z">
          <w:r w:rsidRPr="00F77A65" w:rsidDel="008A3638">
            <w:rPr>
              <w:b/>
              <w:sz w:val="40"/>
              <w:szCs w:val="40"/>
              <w:rPrChange w:id="537" w:author="jayanta" w:date="2018-03-12T05:07:00Z">
                <w:rPr/>
              </w:rPrChange>
            </w:rPr>
            <w:delText>Control Flow (If/Else)</w:delText>
          </w:r>
        </w:del>
      </w:ins>
    </w:p>
    <w:p w14:paraId="0ECC7A3E" w14:textId="78BCB0CB" w:rsidR="000E1266" w:rsidDel="008A3638" w:rsidRDefault="000E1266">
      <w:pPr>
        <w:pStyle w:val="NoSpacing"/>
        <w:rPr>
          <w:ins w:id="538" w:author="jayanta" w:date="2018-03-12T05:19:00Z"/>
          <w:del w:id="539" w:author="jayanta shuva" w:date="2018-05-18T23:45:00Z"/>
          <w:sz w:val="40"/>
          <w:szCs w:val="40"/>
        </w:rPr>
        <w:pPrChange w:id="540" w:author="jayanta" w:date="2018-03-12T03:38:00Z">
          <w:pPr/>
        </w:pPrChange>
      </w:pPr>
    </w:p>
    <w:p w14:paraId="4F361D94" w14:textId="13CC1804" w:rsidR="000E1266" w:rsidRPr="000E1266" w:rsidDel="008A3638" w:rsidRDefault="000E1266" w:rsidP="000E1266">
      <w:pPr>
        <w:shd w:val="clear" w:color="auto" w:fill="FFFFFF"/>
        <w:spacing w:after="0" w:line="240" w:lineRule="auto"/>
        <w:rPr>
          <w:ins w:id="541" w:author="jayanta" w:date="2018-03-12T05:29:00Z"/>
          <w:del w:id="542" w:author="jayanta shuva" w:date="2018-05-18T23:45:00Z"/>
          <w:rFonts w:ascii="Arial" w:eastAsia="Times New Roman" w:hAnsi="Arial" w:cs="Arial"/>
          <w:color w:val="000000"/>
          <w:sz w:val="24"/>
          <w:szCs w:val="24"/>
        </w:rPr>
      </w:pPr>
      <w:ins w:id="543" w:author="jayanta" w:date="2018-03-12T05:29:00Z">
        <w:del w:id="544" w:author="jayanta shuva" w:date="2018-05-18T23:45:00Z">
          <w:r w:rsidRPr="000E1266" w:rsidDel="008A3638">
            <w:rPr>
              <w:rFonts w:ascii="Courier New" w:eastAsia="Times New Roman" w:hAnsi="Courier New" w:cs="Courier New"/>
              <w:color w:val="000000"/>
              <w:sz w:val="23"/>
              <w:szCs w:val="23"/>
              <w:shd w:val="clear" w:color="auto" w:fill="ECF0F3"/>
            </w:rPr>
            <w:delText>if</w:delText>
          </w:r>
          <w:r w:rsidRPr="000E1266" w:rsidDel="008A3638">
            <w:rPr>
              <w:rFonts w:ascii="Arial" w:eastAsia="Times New Roman" w:hAnsi="Arial" w:cs="Arial"/>
              <w:color w:val="000000"/>
              <w:sz w:val="24"/>
              <w:szCs w:val="24"/>
            </w:rPr>
            <w:delText> </w:delText>
          </w:r>
          <w:r w:rsidRPr="000E1266" w:rsidDel="008A3638">
            <w:rPr>
              <w:rFonts w:ascii="Arial" w:eastAsia="Times New Roman" w:hAnsi="Arial" w:cs="Arial"/>
              <w:i/>
              <w:iCs/>
              <w:color w:val="000000"/>
              <w:sz w:val="24"/>
              <w:szCs w:val="24"/>
            </w:rPr>
            <w:delText>condition</w:delText>
          </w:r>
          <w:r w:rsidRPr="000E1266" w:rsidDel="008A3638">
            <w:rPr>
              <w:rFonts w:ascii="Arial" w:eastAsia="Times New Roman" w:hAnsi="Arial" w:cs="Arial"/>
              <w:color w:val="000000"/>
              <w:sz w:val="24"/>
              <w:szCs w:val="24"/>
            </w:rPr>
            <w:delText> :</w:delText>
          </w:r>
        </w:del>
      </w:ins>
    </w:p>
    <w:p w14:paraId="6A198703" w14:textId="09B40B18" w:rsidR="000E1266" w:rsidRPr="000E1266" w:rsidDel="008A3638" w:rsidRDefault="000E1266" w:rsidP="000E1266">
      <w:pPr>
        <w:shd w:val="clear" w:color="auto" w:fill="FFFFFF"/>
        <w:spacing w:after="0" w:line="240" w:lineRule="auto"/>
        <w:rPr>
          <w:ins w:id="545" w:author="jayanta" w:date="2018-03-12T05:29:00Z"/>
          <w:del w:id="546" w:author="jayanta shuva" w:date="2018-05-18T23:45:00Z"/>
          <w:rFonts w:ascii="Arial" w:eastAsia="Times New Roman" w:hAnsi="Arial" w:cs="Arial"/>
          <w:color w:val="000000"/>
          <w:sz w:val="24"/>
          <w:szCs w:val="24"/>
        </w:rPr>
      </w:pPr>
      <w:ins w:id="547" w:author="jayanta" w:date="2018-03-12T05:29:00Z">
        <w:del w:id="548" w:author="jayanta shuva" w:date="2018-05-18T23:45:00Z">
          <w:r w:rsidRPr="000E1266" w:rsidDel="008A3638">
            <w:rPr>
              <w:rFonts w:ascii="Arial" w:eastAsia="Times New Roman" w:hAnsi="Arial" w:cs="Arial"/>
              <w:color w:val="000000"/>
              <w:sz w:val="24"/>
              <w:szCs w:val="24"/>
            </w:rPr>
            <w:delText>indentedStatementBlockForTrueCondition</w:delText>
          </w:r>
        </w:del>
      </w:ins>
    </w:p>
    <w:p w14:paraId="705D6C88" w14:textId="199B7C29" w:rsidR="000E1266" w:rsidRPr="000E1266" w:rsidDel="008A3638" w:rsidRDefault="000E1266" w:rsidP="000E1266">
      <w:pPr>
        <w:shd w:val="clear" w:color="auto" w:fill="FFFFFF"/>
        <w:spacing w:after="0" w:line="240" w:lineRule="auto"/>
        <w:rPr>
          <w:ins w:id="549" w:author="jayanta" w:date="2018-03-12T05:29:00Z"/>
          <w:del w:id="550" w:author="jayanta shuva" w:date="2018-05-18T23:45:00Z"/>
          <w:rFonts w:ascii="Arial" w:eastAsia="Times New Roman" w:hAnsi="Arial" w:cs="Arial"/>
          <w:color w:val="000000"/>
          <w:sz w:val="24"/>
          <w:szCs w:val="24"/>
        </w:rPr>
      </w:pPr>
      <w:ins w:id="551" w:author="jayanta" w:date="2018-03-12T05:29:00Z">
        <w:del w:id="552" w:author="jayanta shuva" w:date="2018-05-18T23:45:00Z">
          <w:r w:rsidRPr="000E1266" w:rsidDel="008A3638">
            <w:rPr>
              <w:rFonts w:ascii="Courier New" w:eastAsia="Times New Roman" w:hAnsi="Courier New" w:cs="Courier New"/>
              <w:color w:val="000000"/>
              <w:sz w:val="23"/>
              <w:szCs w:val="23"/>
              <w:shd w:val="clear" w:color="auto" w:fill="ECF0F3"/>
            </w:rPr>
            <w:delText>else:</w:delText>
          </w:r>
        </w:del>
      </w:ins>
    </w:p>
    <w:p w14:paraId="4B199391" w14:textId="26F17EB2" w:rsidR="000E1266" w:rsidDel="008A3638" w:rsidRDefault="000E1266" w:rsidP="000E1266">
      <w:pPr>
        <w:shd w:val="clear" w:color="auto" w:fill="FFFFFF"/>
        <w:spacing w:after="0" w:line="240" w:lineRule="auto"/>
        <w:rPr>
          <w:ins w:id="553" w:author="jayanta" w:date="2018-03-12T05:29:00Z"/>
          <w:del w:id="554" w:author="jayanta shuva" w:date="2018-05-18T23:45:00Z"/>
          <w:rFonts w:ascii="Arial" w:eastAsia="Times New Roman" w:hAnsi="Arial" w:cs="Arial"/>
          <w:color w:val="000000"/>
          <w:sz w:val="24"/>
          <w:szCs w:val="24"/>
        </w:rPr>
      </w:pPr>
      <w:ins w:id="555" w:author="jayanta" w:date="2018-03-12T05:29:00Z">
        <w:del w:id="556" w:author="jayanta shuva" w:date="2018-05-18T23:45:00Z">
          <w:r w:rsidRPr="000E1266" w:rsidDel="008A3638">
            <w:rPr>
              <w:rFonts w:ascii="Arial" w:eastAsia="Times New Roman" w:hAnsi="Arial" w:cs="Arial"/>
              <w:color w:val="000000"/>
              <w:sz w:val="24"/>
              <w:szCs w:val="24"/>
            </w:rPr>
            <w:delText>indentedStatementBlockForFalseCondition</w:delText>
          </w:r>
        </w:del>
      </w:ins>
    </w:p>
    <w:p w14:paraId="2F3F0CC0" w14:textId="19962997" w:rsidR="000E1266" w:rsidDel="008A3638" w:rsidRDefault="000E1266" w:rsidP="000E1266">
      <w:pPr>
        <w:shd w:val="clear" w:color="auto" w:fill="FFFFFF"/>
        <w:spacing w:after="0" w:line="240" w:lineRule="auto"/>
        <w:rPr>
          <w:ins w:id="557" w:author="jayanta" w:date="2018-03-12T05:29:00Z"/>
          <w:del w:id="558" w:author="jayanta shuva" w:date="2018-05-18T23:45:00Z"/>
          <w:rFonts w:ascii="Arial" w:eastAsia="Times New Roman" w:hAnsi="Arial" w:cs="Arial"/>
          <w:color w:val="000000"/>
          <w:sz w:val="24"/>
          <w:szCs w:val="24"/>
        </w:rPr>
      </w:pPr>
    </w:p>
    <w:p w14:paraId="20D8EAE2" w14:textId="30C63ECD" w:rsidR="000E1266" w:rsidDel="008A3638" w:rsidRDefault="000E1266" w:rsidP="000E1266">
      <w:pPr>
        <w:shd w:val="clear" w:color="auto" w:fill="FFFFFF"/>
        <w:spacing w:after="0" w:line="240" w:lineRule="auto"/>
        <w:rPr>
          <w:ins w:id="559" w:author="jayanta" w:date="2018-03-12T05:29:00Z"/>
          <w:del w:id="560" w:author="jayanta shuva" w:date="2018-05-18T23:45:00Z"/>
          <w:rFonts w:ascii="Arial" w:eastAsia="Times New Roman" w:hAnsi="Arial" w:cs="Arial"/>
          <w:color w:val="000000"/>
          <w:sz w:val="24"/>
          <w:szCs w:val="24"/>
        </w:rPr>
      </w:pPr>
    </w:p>
    <w:p w14:paraId="3CB79E5E" w14:textId="40641A1C" w:rsidR="000E1266" w:rsidRPr="000E1266" w:rsidDel="008A3638" w:rsidRDefault="000E1266" w:rsidP="000E1266">
      <w:pPr>
        <w:shd w:val="clear" w:color="auto" w:fill="FFFFFF"/>
        <w:spacing w:after="0" w:line="240" w:lineRule="auto"/>
        <w:rPr>
          <w:ins w:id="561" w:author="jayanta" w:date="2018-03-12T05:29:00Z"/>
          <w:del w:id="562" w:author="jayanta shuva" w:date="2018-05-18T23:45:00Z"/>
          <w:rFonts w:ascii="Arial" w:eastAsia="Times New Roman" w:hAnsi="Arial" w:cs="Arial"/>
          <w:color w:val="000000"/>
          <w:sz w:val="24"/>
          <w:szCs w:val="24"/>
        </w:rPr>
      </w:pPr>
    </w:p>
    <w:p w14:paraId="1592278D" w14:textId="48E888DE" w:rsidR="00A43702" w:rsidRPr="00F77A65" w:rsidRDefault="00A43702">
      <w:pPr>
        <w:pStyle w:val="NoSpacing"/>
        <w:rPr>
          <w:rPrChange w:id="563" w:author="jayanta" w:date="2018-03-12T05:06:00Z">
            <w:rPr>
              <w:rFonts w:cstheme="minorHAnsi"/>
            </w:rPr>
          </w:rPrChange>
        </w:rPr>
        <w:pPrChange w:id="564" w:author="jayanta" w:date="2018-03-12T05:19:00Z">
          <w:pPr/>
        </w:pPrChange>
      </w:pPr>
    </w:p>
    <w:sectPr w:rsidR="00A43702" w:rsidRPr="00F7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5C3"/>
    <w:multiLevelType w:val="multilevel"/>
    <w:tmpl w:val="CF7C3E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E8009C"/>
    <w:multiLevelType w:val="hybridMultilevel"/>
    <w:tmpl w:val="0128B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E0D12"/>
    <w:multiLevelType w:val="multilevel"/>
    <w:tmpl w:val="2F3437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725C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DA329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A118F5"/>
    <w:multiLevelType w:val="hybridMultilevel"/>
    <w:tmpl w:val="397A7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36B18"/>
    <w:multiLevelType w:val="hybridMultilevel"/>
    <w:tmpl w:val="3C3C4B70"/>
    <w:lvl w:ilvl="0" w:tplc="42D09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F2833"/>
    <w:multiLevelType w:val="multilevel"/>
    <w:tmpl w:val="ED7A22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EFD0CD6"/>
    <w:multiLevelType w:val="hybridMultilevel"/>
    <w:tmpl w:val="4AB8F36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A4472"/>
    <w:multiLevelType w:val="hybridMultilevel"/>
    <w:tmpl w:val="05DAE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D554C"/>
    <w:multiLevelType w:val="hybridMultilevel"/>
    <w:tmpl w:val="20001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8"/>
  </w:num>
  <w:num w:numId="6">
    <w:abstractNumId w:val="10"/>
  </w:num>
  <w:num w:numId="7">
    <w:abstractNumId w:val="4"/>
  </w:num>
  <w:num w:numId="8">
    <w:abstractNumId w:val="3"/>
  </w:num>
  <w:num w:numId="9">
    <w:abstractNumId w:val="7"/>
  </w:num>
  <w:num w:numId="10">
    <w:abstractNumId w:val="2"/>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anta shuva">
    <w15:presenceInfo w15:providerId="Windows Live" w15:userId="cb0b9cd07abd6c51"/>
  </w15:person>
  <w15:person w15:author="jayanta">
    <w15:presenceInfo w15:providerId="None" w15:userId="jayan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A3"/>
    <w:rsid w:val="000E1266"/>
    <w:rsid w:val="000E2D8E"/>
    <w:rsid w:val="00157B5C"/>
    <w:rsid w:val="001E16F4"/>
    <w:rsid w:val="001F7466"/>
    <w:rsid w:val="003205E9"/>
    <w:rsid w:val="003229FD"/>
    <w:rsid w:val="0037481D"/>
    <w:rsid w:val="003A7B3C"/>
    <w:rsid w:val="003B5696"/>
    <w:rsid w:val="003C4957"/>
    <w:rsid w:val="003C5292"/>
    <w:rsid w:val="0044009D"/>
    <w:rsid w:val="00484EFA"/>
    <w:rsid w:val="004A3413"/>
    <w:rsid w:val="006B51C7"/>
    <w:rsid w:val="006E1751"/>
    <w:rsid w:val="006F539D"/>
    <w:rsid w:val="00706792"/>
    <w:rsid w:val="00753DD9"/>
    <w:rsid w:val="00830E48"/>
    <w:rsid w:val="0084798B"/>
    <w:rsid w:val="00852ECC"/>
    <w:rsid w:val="00854107"/>
    <w:rsid w:val="008A3638"/>
    <w:rsid w:val="009C38C8"/>
    <w:rsid w:val="00A30C9E"/>
    <w:rsid w:val="00A43702"/>
    <w:rsid w:val="00A46C42"/>
    <w:rsid w:val="00A63C28"/>
    <w:rsid w:val="00AF43A3"/>
    <w:rsid w:val="00B236C5"/>
    <w:rsid w:val="00BE2CE3"/>
    <w:rsid w:val="00C52C8D"/>
    <w:rsid w:val="00C731E2"/>
    <w:rsid w:val="00CB5935"/>
    <w:rsid w:val="00D023DC"/>
    <w:rsid w:val="00DB565C"/>
    <w:rsid w:val="00E0112F"/>
    <w:rsid w:val="00E87AAC"/>
    <w:rsid w:val="00EE74C0"/>
    <w:rsid w:val="00EF747A"/>
    <w:rsid w:val="00F7658F"/>
    <w:rsid w:val="00F77A65"/>
    <w:rsid w:val="00FB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5D56"/>
  <w15:chartTrackingRefBased/>
  <w15:docId w15:val="{1A8585E2-89C2-4EE5-BCB8-8184BF8E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4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43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43A3"/>
    <w:rPr>
      <w:rFonts w:ascii="Times New Roman" w:eastAsia="Times New Roman" w:hAnsi="Times New Roman" w:cs="Times New Roman"/>
      <w:b/>
      <w:bCs/>
      <w:sz w:val="36"/>
      <w:szCs w:val="36"/>
    </w:rPr>
  </w:style>
  <w:style w:type="paragraph" w:styleId="ListParagraph">
    <w:name w:val="List Paragraph"/>
    <w:basedOn w:val="Normal"/>
    <w:uiPriority w:val="34"/>
    <w:qFormat/>
    <w:rsid w:val="001E16F4"/>
    <w:pPr>
      <w:ind w:left="720"/>
      <w:contextualSpacing/>
    </w:pPr>
  </w:style>
  <w:style w:type="paragraph" w:styleId="NoSpacing">
    <w:name w:val="No Spacing"/>
    <w:uiPriority w:val="1"/>
    <w:qFormat/>
    <w:rsid w:val="00D023DC"/>
    <w:pPr>
      <w:spacing w:after="0" w:line="240" w:lineRule="auto"/>
    </w:pPr>
  </w:style>
  <w:style w:type="paragraph" w:styleId="BalloonText">
    <w:name w:val="Balloon Text"/>
    <w:basedOn w:val="Normal"/>
    <w:link w:val="BalloonTextChar"/>
    <w:uiPriority w:val="99"/>
    <w:semiHidden/>
    <w:unhideWhenUsed/>
    <w:rsid w:val="00320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E9"/>
    <w:rPr>
      <w:rFonts w:ascii="Segoe UI" w:hAnsi="Segoe UI" w:cs="Segoe UI"/>
      <w:sz w:val="18"/>
      <w:szCs w:val="18"/>
    </w:rPr>
  </w:style>
  <w:style w:type="character" w:customStyle="1" w:styleId="texhtml">
    <w:name w:val="texhtml"/>
    <w:basedOn w:val="DefaultParagraphFont"/>
    <w:rsid w:val="00A4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7896">
      <w:bodyDiv w:val="1"/>
      <w:marLeft w:val="0"/>
      <w:marRight w:val="0"/>
      <w:marTop w:val="0"/>
      <w:marBottom w:val="0"/>
      <w:divBdr>
        <w:top w:val="none" w:sz="0" w:space="0" w:color="auto"/>
        <w:left w:val="none" w:sz="0" w:space="0" w:color="auto"/>
        <w:bottom w:val="none" w:sz="0" w:space="0" w:color="auto"/>
        <w:right w:val="none" w:sz="0" w:space="0" w:color="auto"/>
      </w:divBdr>
    </w:div>
    <w:div w:id="190147253">
      <w:bodyDiv w:val="1"/>
      <w:marLeft w:val="0"/>
      <w:marRight w:val="0"/>
      <w:marTop w:val="0"/>
      <w:marBottom w:val="0"/>
      <w:divBdr>
        <w:top w:val="none" w:sz="0" w:space="0" w:color="auto"/>
        <w:left w:val="none" w:sz="0" w:space="0" w:color="auto"/>
        <w:bottom w:val="none" w:sz="0" w:space="0" w:color="auto"/>
        <w:right w:val="none" w:sz="0" w:space="0" w:color="auto"/>
      </w:divBdr>
    </w:div>
    <w:div w:id="251932619">
      <w:bodyDiv w:val="1"/>
      <w:marLeft w:val="0"/>
      <w:marRight w:val="0"/>
      <w:marTop w:val="0"/>
      <w:marBottom w:val="0"/>
      <w:divBdr>
        <w:top w:val="none" w:sz="0" w:space="0" w:color="auto"/>
        <w:left w:val="none" w:sz="0" w:space="0" w:color="auto"/>
        <w:bottom w:val="none" w:sz="0" w:space="0" w:color="auto"/>
        <w:right w:val="none" w:sz="0" w:space="0" w:color="auto"/>
      </w:divBdr>
    </w:div>
    <w:div w:id="410932240">
      <w:bodyDiv w:val="1"/>
      <w:marLeft w:val="0"/>
      <w:marRight w:val="0"/>
      <w:marTop w:val="0"/>
      <w:marBottom w:val="0"/>
      <w:divBdr>
        <w:top w:val="none" w:sz="0" w:space="0" w:color="auto"/>
        <w:left w:val="none" w:sz="0" w:space="0" w:color="auto"/>
        <w:bottom w:val="none" w:sz="0" w:space="0" w:color="auto"/>
        <w:right w:val="none" w:sz="0" w:space="0" w:color="auto"/>
      </w:divBdr>
      <w:divsChild>
        <w:div w:id="1085493560">
          <w:marLeft w:val="0"/>
          <w:marRight w:val="0"/>
          <w:marTop w:val="0"/>
          <w:marBottom w:val="0"/>
          <w:divBdr>
            <w:top w:val="none" w:sz="0" w:space="0" w:color="auto"/>
            <w:left w:val="none" w:sz="0" w:space="0" w:color="auto"/>
            <w:bottom w:val="none" w:sz="0" w:space="0" w:color="auto"/>
            <w:right w:val="none" w:sz="0" w:space="0" w:color="auto"/>
          </w:divBdr>
        </w:div>
        <w:div w:id="1802651390">
          <w:marLeft w:val="360"/>
          <w:marRight w:val="0"/>
          <w:marTop w:val="0"/>
          <w:marBottom w:val="0"/>
          <w:divBdr>
            <w:top w:val="none" w:sz="0" w:space="0" w:color="auto"/>
            <w:left w:val="none" w:sz="0" w:space="0" w:color="auto"/>
            <w:bottom w:val="none" w:sz="0" w:space="0" w:color="auto"/>
            <w:right w:val="none" w:sz="0" w:space="0" w:color="auto"/>
          </w:divBdr>
          <w:divsChild>
            <w:div w:id="1765758311">
              <w:marLeft w:val="0"/>
              <w:marRight w:val="0"/>
              <w:marTop w:val="0"/>
              <w:marBottom w:val="0"/>
              <w:divBdr>
                <w:top w:val="none" w:sz="0" w:space="0" w:color="auto"/>
                <w:left w:val="none" w:sz="0" w:space="0" w:color="auto"/>
                <w:bottom w:val="none" w:sz="0" w:space="0" w:color="auto"/>
                <w:right w:val="none" w:sz="0" w:space="0" w:color="auto"/>
              </w:divBdr>
            </w:div>
          </w:divsChild>
        </w:div>
        <w:div w:id="486366727">
          <w:marLeft w:val="0"/>
          <w:marRight w:val="0"/>
          <w:marTop w:val="0"/>
          <w:marBottom w:val="0"/>
          <w:divBdr>
            <w:top w:val="none" w:sz="0" w:space="0" w:color="auto"/>
            <w:left w:val="none" w:sz="0" w:space="0" w:color="auto"/>
            <w:bottom w:val="none" w:sz="0" w:space="0" w:color="auto"/>
            <w:right w:val="none" w:sz="0" w:space="0" w:color="auto"/>
          </w:divBdr>
        </w:div>
        <w:div w:id="676886951">
          <w:marLeft w:val="360"/>
          <w:marRight w:val="0"/>
          <w:marTop w:val="0"/>
          <w:marBottom w:val="0"/>
          <w:divBdr>
            <w:top w:val="none" w:sz="0" w:space="0" w:color="auto"/>
            <w:left w:val="none" w:sz="0" w:space="0" w:color="auto"/>
            <w:bottom w:val="none" w:sz="0" w:space="0" w:color="auto"/>
            <w:right w:val="none" w:sz="0" w:space="0" w:color="auto"/>
          </w:divBdr>
          <w:divsChild>
            <w:div w:id="1206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810">
      <w:bodyDiv w:val="1"/>
      <w:marLeft w:val="0"/>
      <w:marRight w:val="0"/>
      <w:marTop w:val="0"/>
      <w:marBottom w:val="0"/>
      <w:divBdr>
        <w:top w:val="none" w:sz="0" w:space="0" w:color="auto"/>
        <w:left w:val="none" w:sz="0" w:space="0" w:color="auto"/>
        <w:bottom w:val="none" w:sz="0" w:space="0" w:color="auto"/>
        <w:right w:val="none" w:sz="0" w:space="0" w:color="auto"/>
      </w:divBdr>
    </w:div>
    <w:div w:id="1187408467">
      <w:bodyDiv w:val="1"/>
      <w:marLeft w:val="0"/>
      <w:marRight w:val="0"/>
      <w:marTop w:val="0"/>
      <w:marBottom w:val="0"/>
      <w:divBdr>
        <w:top w:val="none" w:sz="0" w:space="0" w:color="auto"/>
        <w:left w:val="none" w:sz="0" w:space="0" w:color="auto"/>
        <w:bottom w:val="none" w:sz="0" w:space="0" w:color="auto"/>
        <w:right w:val="none" w:sz="0" w:space="0" w:color="auto"/>
      </w:divBdr>
    </w:div>
    <w:div w:id="1266503921">
      <w:bodyDiv w:val="1"/>
      <w:marLeft w:val="0"/>
      <w:marRight w:val="0"/>
      <w:marTop w:val="0"/>
      <w:marBottom w:val="0"/>
      <w:divBdr>
        <w:top w:val="none" w:sz="0" w:space="0" w:color="auto"/>
        <w:left w:val="none" w:sz="0" w:space="0" w:color="auto"/>
        <w:bottom w:val="none" w:sz="0" w:space="0" w:color="auto"/>
        <w:right w:val="none" w:sz="0" w:space="0" w:color="auto"/>
      </w:divBdr>
    </w:div>
    <w:div w:id="1372924282">
      <w:bodyDiv w:val="1"/>
      <w:marLeft w:val="0"/>
      <w:marRight w:val="0"/>
      <w:marTop w:val="0"/>
      <w:marBottom w:val="0"/>
      <w:divBdr>
        <w:top w:val="none" w:sz="0" w:space="0" w:color="auto"/>
        <w:left w:val="none" w:sz="0" w:space="0" w:color="auto"/>
        <w:bottom w:val="none" w:sz="0" w:space="0" w:color="auto"/>
        <w:right w:val="none" w:sz="0" w:space="0" w:color="auto"/>
      </w:divBdr>
    </w:div>
    <w:div w:id="1553537200">
      <w:bodyDiv w:val="1"/>
      <w:marLeft w:val="0"/>
      <w:marRight w:val="0"/>
      <w:marTop w:val="0"/>
      <w:marBottom w:val="0"/>
      <w:divBdr>
        <w:top w:val="none" w:sz="0" w:space="0" w:color="auto"/>
        <w:left w:val="none" w:sz="0" w:space="0" w:color="auto"/>
        <w:bottom w:val="none" w:sz="0" w:space="0" w:color="auto"/>
        <w:right w:val="none" w:sz="0" w:space="0" w:color="auto"/>
      </w:divBdr>
    </w:div>
    <w:div w:id="1657105561">
      <w:bodyDiv w:val="1"/>
      <w:marLeft w:val="0"/>
      <w:marRight w:val="0"/>
      <w:marTop w:val="0"/>
      <w:marBottom w:val="0"/>
      <w:divBdr>
        <w:top w:val="none" w:sz="0" w:space="0" w:color="auto"/>
        <w:left w:val="none" w:sz="0" w:space="0" w:color="auto"/>
        <w:bottom w:val="none" w:sz="0" w:space="0" w:color="auto"/>
        <w:right w:val="none" w:sz="0" w:space="0" w:color="auto"/>
      </w:divBdr>
    </w:div>
    <w:div w:id="1696038164">
      <w:bodyDiv w:val="1"/>
      <w:marLeft w:val="0"/>
      <w:marRight w:val="0"/>
      <w:marTop w:val="0"/>
      <w:marBottom w:val="0"/>
      <w:divBdr>
        <w:top w:val="none" w:sz="0" w:space="0" w:color="auto"/>
        <w:left w:val="none" w:sz="0" w:space="0" w:color="auto"/>
        <w:bottom w:val="none" w:sz="0" w:space="0" w:color="auto"/>
        <w:right w:val="none" w:sz="0" w:space="0" w:color="auto"/>
      </w:divBdr>
    </w:div>
    <w:div w:id="21240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shuva</dc:creator>
  <cp:keywords/>
  <dc:description/>
  <cp:lastModifiedBy>jayanta shuva</cp:lastModifiedBy>
  <cp:revision>31</cp:revision>
  <dcterms:created xsi:type="dcterms:W3CDTF">2018-03-10T04:46:00Z</dcterms:created>
  <dcterms:modified xsi:type="dcterms:W3CDTF">2018-05-18T19:19:00Z</dcterms:modified>
</cp:coreProperties>
</file>